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4c5ac9ab64f4467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424F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14:paraId="00BE229B" w14:textId="4796BBFF" w:rsidR="00795902" w:rsidRDefault="006F71CF" w:rsidP="00513555">
      <w:pPr>
        <w:pStyle w:val="af9"/>
        <w:rPr>
          <w:sz w:val="52"/>
          <w:szCs w:val="52"/>
        </w:rPr>
      </w:pPr>
      <w:bookmarkStart w:id="0" w:name="_Toc504652937"/>
      <w:bookmarkStart w:id="1" w:name="_Toc418479672"/>
      <w:bookmarkStart w:id="2" w:name="hp_TitlePage"/>
      <w:r>
        <w:rPr>
          <w:rFonts w:hint="eastAsia"/>
          <w:sz w:val="52"/>
          <w:szCs w:val="52"/>
        </w:rPr>
        <w:t>京东商用</w:t>
      </w:r>
      <w:r>
        <w:rPr>
          <w:sz w:val="52"/>
          <w:szCs w:val="52"/>
        </w:rPr>
        <w:t>场景</w:t>
      </w:r>
      <w:r>
        <w:rPr>
          <w:rFonts w:hint="eastAsia"/>
          <w:sz w:val="52"/>
          <w:szCs w:val="52"/>
        </w:rPr>
        <w:t>馆</w:t>
      </w:r>
      <w:r w:rsidR="00E53B9F" w:rsidRPr="00795902">
        <w:rPr>
          <w:rFonts w:hint="eastAsia"/>
          <w:sz w:val="52"/>
          <w:szCs w:val="52"/>
        </w:rPr>
        <w:t>接口</w:t>
      </w:r>
      <w:bookmarkEnd w:id="0"/>
    </w:p>
    <w:p w14:paraId="59CF5D7F" w14:textId="1942392D" w:rsidR="00155E1C" w:rsidRPr="00795902" w:rsidRDefault="0038430C" w:rsidP="00513555">
      <w:pPr>
        <w:pStyle w:val="af9"/>
        <w:rPr>
          <w:i/>
          <w:sz w:val="52"/>
          <w:szCs w:val="52"/>
        </w:rPr>
      </w:pPr>
      <w:bookmarkStart w:id="3" w:name="_Toc504652938"/>
      <w:r w:rsidRPr="00795902">
        <w:rPr>
          <w:rFonts w:hint="eastAsia"/>
          <w:sz w:val="52"/>
          <w:szCs w:val="52"/>
        </w:rPr>
        <w:t>帮助</w:t>
      </w:r>
      <w:r w:rsidR="00C3218B" w:rsidRPr="00795902">
        <w:rPr>
          <w:rFonts w:hint="eastAsia"/>
          <w:sz w:val="52"/>
          <w:szCs w:val="52"/>
        </w:rPr>
        <w:t>文档</w:t>
      </w:r>
      <w:bookmarkEnd w:id="3"/>
    </w:p>
    <w:p w14:paraId="0342C49B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337D1E44" w14:textId="77777777" w:rsidR="00155E1C" w:rsidRPr="00B4095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61FED3C5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080F1ED6" w14:textId="77777777" w:rsidR="00155E1C" w:rsidRPr="0041433F" w:rsidRDefault="00155E1C" w:rsidP="00155E1C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155E1C" w:rsidRPr="0041433F" w14:paraId="50E83687" w14:textId="77777777" w:rsidTr="00155E1C">
        <w:trPr>
          <w:trHeight w:val="483"/>
          <w:jc w:val="center"/>
        </w:trPr>
        <w:tc>
          <w:tcPr>
            <w:tcW w:w="1576" w:type="dxa"/>
            <w:vAlign w:val="center"/>
          </w:tcPr>
          <w:p w14:paraId="471EAB4B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14:paraId="7E9E34E2" w14:textId="645D6168" w:rsidR="00155E1C" w:rsidRPr="0041433F" w:rsidRDefault="00E53B9F" w:rsidP="00A5363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1.0</w:t>
            </w:r>
          </w:p>
        </w:tc>
        <w:tc>
          <w:tcPr>
            <w:tcW w:w="1582" w:type="dxa"/>
            <w:vAlign w:val="center"/>
          </w:tcPr>
          <w:p w14:paraId="165FBDBC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71FEA40B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5EFCFE79" w14:textId="77777777" w:rsidTr="00155E1C">
        <w:trPr>
          <w:trHeight w:val="416"/>
          <w:jc w:val="center"/>
        </w:trPr>
        <w:tc>
          <w:tcPr>
            <w:tcW w:w="1576" w:type="dxa"/>
            <w:vAlign w:val="center"/>
          </w:tcPr>
          <w:p w14:paraId="7780AEAF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14:paraId="1EBA6105" w14:textId="69B5D6F2" w:rsidR="00155E1C" w:rsidRPr="0041433F" w:rsidRDefault="00915670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仅供合作客户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使用</w:t>
            </w:r>
          </w:p>
        </w:tc>
        <w:tc>
          <w:tcPr>
            <w:tcW w:w="1582" w:type="dxa"/>
            <w:vAlign w:val="center"/>
          </w:tcPr>
          <w:p w14:paraId="6F28B09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070B7E68" w14:textId="77777777" w:rsidR="00155E1C" w:rsidRPr="0041433F" w:rsidRDefault="00155E1C" w:rsidP="00155E1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大客户部</w:t>
            </w:r>
          </w:p>
        </w:tc>
      </w:tr>
      <w:tr w:rsidR="00155E1C" w:rsidRPr="0041433F" w14:paraId="6C390210" w14:textId="77777777" w:rsidTr="00155E1C">
        <w:trPr>
          <w:trHeight w:val="379"/>
          <w:jc w:val="center"/>
        </w:trPr>
        <w:tc>
          <w:tcPr>
            <w:tcW w:w="1576" w:type="dxa"/>
            <w:vAlign w:val="center"/>
          </w:tcPr>
          <w:p w14:paraId="2ABB459E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14:paraId="6D6A9A2F" w14:textId="77777777" w:rsidR="00155E1C" w:rsidRPr="0041433F" w:rsidRDefault="00C66BE0" w:rsidP="00C66BE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客户开放平台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VOP</w:t>
            </w:r>
          </w:p>
        </w:tc>
        <w:tc>
          <w:tcPr>
            <w:tcW w:w="1582" w:type="dxa"/>
            <w:vAlign w:val="center"/>
          </w:tcPr>
          <w:p w14:paraId="2DA9EA79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6A94DEEC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7B78A1BB" w14:textId="77777777" w:rsidTr="00155E1C">
        <w:trPr>
          <w:trHeight w:val="413"/>
          <w:jc w:val="center"/>
        </w:trPr>
        <w:tc>
          <w:tcPr>
            <w:tcW w:w="1576" w:type="dxa"/>
            <w:vAlign w:val="center"/>
          </w:tcPr>
          <w:p w14:paraId="621103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14:paraId="41B07D1F" w14:textId="7D34530B" w:rsidR="00155E1C" w:rsidRPr="0041433F" w:rsidRDefault="0054787B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张宗民</w:t>
            </w:r>
          </w:p>
        </w:tc>
        <w:tc>
          <w:tcPr>
            <w:tcW w:w="1582" w:type="dxa"/>
            <w:vAlign w:val="center"/>
          </w:tcPr>
          <w:p w14:paraId="2ABCDA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2A07774E" w14:textId="174ED5D9" w:rsidR="00155E1C" w:rsidRPr="0041433F" w:rsidRDefault="00155E1C" w:rsidP="0054787B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0</w:t>
            </w:r>
            <w:r w:rsidR="00E53B9F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E53B9F">
              <w:rPr>
                <w:rFonts w:ascii="微软雅黑" w:eastAsia="微软雅黑" w:hAnsi="微软雅黑" w:cs="Arial" w:hint="eastAsia"/>
                <w:sz w:val="18"/>
                <w:szCs w:val="18"/>
              </w:rPr>
              <w:t>/1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</w:p>
        </w:tc>
      </w:tr>
      <w:bookmarkEnd w:id="4"/>
    </w:tbl>
    <w:p w14:paraId="5DE17E3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EB2F00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1ADED72" w14:textId="77777777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 w:hint="eastAsia"/>
          <w:bCs/>
          <w:sz w:val="30"/>
        </w:rPr>
        <w:t>京东商城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14:paraId="287ADFCB" w14:textId="0003E2BA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 xml:space="preserve">内部资料 </w:t>
      </w:r>
      <w:r w:rsidR="00915670">
        <w:rPr>
          <w:rFonts w:ascii="微软雅黑" w:eastAsia="微软雅黑" w:hAnsi="微软雅黑" w:cs="Arial"/>
          <w:bCs/>
          <w:sz w:val="30"/>
        </w:rPr>
        <w:t xml:space="preserve"> </w:t>
      </w:r>
      <w:r w:rsidRPr="0041433F">
        <w:rPr>
          <w:rFonts w:ascii="微软雅黑" w:eastAsia="微软雅黑" w:hAnsi="微软雅黑" w:cs="Arial"/>
          <w:bCs/>
          <w:sz w:val="30"/>
        </w:rPr>
        <w:t>注意保密</w:t>
      </w:r>
    </w:p>
    <w:p w14:paraId="0CE83D20" w14:textId="77777777" w:rsidR="00155E1C" w:rsidRPr="0041433F" w:rsidRDefault="00155E1C" w:rsidP="00155E1C">
      <w:pPr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End w:id="1"/>
      <w:bookmarkEnd w:id="2"/>
      <w:r w:rsidRPr="0041433F">
        <w:rPr>
          <w:rFonts w:ascii="微软雅黑" w:eastAsia="微软雅黑" w:hAnsi="微软雅黑" w:cs="Arial"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155E1C" w:rsidRPr="0041433F" w14:paraId="0C8B5357" w14:textId="77777777" w:rsidTr="00A5363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447DA7F3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3A0FF6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271E78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16CB33B5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修订描述</w:t>
            </w:r>
          </w:p>
        </w:tc>
      </w:tr>
      <w:tr w:rsidR="00155E1C" w:rsidRPr="0041433F" w14:paraId="1AFBC63C" w14:textId="77777777" w:rsidTr="00A53637">
        <w:tc>
          <w:tcPr>
            <w:tcW w:w="1188" w:type="dxa"/>
            <w:vAlign w:val="center"/>
          </w:tcPr>
          <w:p w14:paraId="5808E701" w14:textId="77777777" w:rsidR="00155E1C" w:rsidRPr="0099771B" w:rsidRDefault="00155E1C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6892E641" w14:textId="1F96F3DC" w:rsidR="00155E1C" w:rsidRPr="0099771B" w:rsidRDefault="0054787B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6984419" w14:textId="32C64668" w:rsidR="00155E1C" w:rsidRPr="0099771B" w:rsidRDefault="00155E1C" w:rsidP="0054787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0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2</w:t>
            </w:r>
          </w:p>
        </w:tc>
        <w:tc>
          <w:tcPr>
            <w:tcW w:w="5220" w:type="dxa"/>
            <w:vAlign w:val="center"/>
          </w:tcPr>
          <w:p w14:paraId="7A794FEA" w14:textId="7B87D394" w:rsidR="00155E1C" w:rsidRPr="0099771B" w:rsidRDefault="0054787B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初定版</w:t>
            </w:r>
          </w:p>
        </w:tc>
      </w:tr>
      <w:tr w:rsidR="00BB1A71" w:rsidRPr="0041433F" w14:paraId="7F49E013" w14:textId="77777777" w:rsidTr="00A53637">
        <w:tc>
          <w:tcPr>
            <w:tcW w:w="1188" w:type="dxa"/>
            <w:vAlign w:val="center"/>
          </w:tcPr>
          <w:p w14:paraId="47F0B9F2" w14:textId="339383E9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1.1</w:t>
            </w:r>
          </w:p>
        </w:tc>
        <w:tc>
          <w:tcPr>
            <w:tcW w:w="1440" w:type="dxa"/>
            <w:vAlign w:val="center"/>
          </w:tcPr>
          <w:p w14:paraId="791A640F" w14:textId="3D38544A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047D89EA" w14:textId="19551F83" w:rsidR="00BB1A71" w:rsidRPr="0099771B" w:rsidRDefault="00DA52A4" w:rsidP="00352EC7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12</w:t>
            </w:r>
          </w:p>
        </w:tc>
        <w:tc>
          <w:tcPr>
            <w:tcW w:w="5220" w:type="dxa"/>
            <w:vAlign w:val="center"/>
          </w:tcPr>
          <w:p w14:paraId="5F20903A" w14:textId="37EA1A09" w:rsidR="00BB1A71" w:rsidRPr="0099771B" w:rsidRDefault="00DA52A4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初步修改</w:t>
            </w:r>
          </w:p>
        </w:tc>
      </w:tr>
      <w:tr w:rsidR="001F5551" w:rsidRPr="0041433F" w14:paraId="517522F3" w14:textId="77777777" w:rsidTr="00A53637">
        <w:tc>
          <w:tcPr>
            <w:tcW w:w="1188" w:type="dxa"/>
            <w:vAlign w:val="center"/>
          </w:tcPr>
          <w:p w14:paraId="237AF606" w14:textId="15CAAE27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1.2</w:t>
            </w:r>
          </w:p>
        </w:tc>
        <w:tc>
          <w:tcPr>
            <w:tcW w:w="1440" w:type="dxa"/>
            <w:vAlign w:val="center"/>
          </w:tcPr>
          <w:p w14:paraId="3F3D09CA" w14:textId="1B87DAE6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23AD5A69" w14:textId="4674F57C" w:rsidR="001F5551" w:rsidRPr="0099771B" w:rsidRDefault="001F5551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17</w:t>
            </w:r>
          </w:p>
        </w:tc>
        <w:tc>
          <w:tcPr>
            <w:tcW w:w="5220" w:type="dxa"/>
            <w:vAlign w:val="center"/>
          </w:tcPr>
          <w:p w14:paraId="4C722152" w14:textId="7C2B4E05" w:rsidR="001F5551" w:rsidRDefault="001F5551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客户场景查询接口</w:t>
            </w:r>
          </w:p>
        </w:tc>
      </w:tr>
      <w:tr w:rsidR="00BA1AD9" w:rsidRPr="0041433F" w14:paraId="28C0C45C" w14:textId="77777777" w:rsidTr="00A53637">
        <w:tc>
          <w:tcPr>
            <w:tcW w:w="1188" w:type="dxa"/>
            <w:vAlign w:val="center"/>
          </w:tcPr>
          <w:p w14:paraId="27A6F4FA" w14:textId="0639BD6A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1.3</w:t>
            </w:r>
          </w:p>
        </w:tc>
        <w:tc>
          <w:tcPr>
            <w:tcW w:w="1440" w:type="dxa"/>
            <w:vAlign w:val="center"/>
          </w:tcPr>
          <w:p w14:paraId="4B10E081" w14:textId="702443A0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1818BDA" w14:textId="21378881" w:rsidR="00BA1AD9" w:rsidRPr="0099771B" w:rsidRDefault="00BA1AD9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22</w:t>
            </w:r>
          </w:p>
        </w:tc>
        <w:tc>
          <w:tcPr>
            <w:tcW w:w="5220" w:type="dxa"/>
            <w:vAlign w:val="center"/>
          </w:tcPr>
          <w:p w14:paraId="15C12944" w14:textId="2E58C582" w:rsidR="00BA1AD9" w:rsidRPr="00BA1AD9" w:rsidRDefault="00BA1AD9" w:rsidP="00BA1AD9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BA1AD9"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 w:rsidRPr="00BA1AD9">
              <w:rPr>
                <w:rFonts w:asciiTheme="minorEastAsia" w:eastAsiaTheme="minorEastAsia" w:hAnsiTheme="minorEastAsia"/>
                <w:sz w:val="20"/>
                <w:szCs w:val="18"/>
              </w:rPr>
              <w:t>历史采购单详情信息查询接口</w:t>
            </w:r>
          </w:p>
          <w:p w14:paraId="41DF25FA" w14:textId="3B43A26E" w:rsidR="00BA1AD9" w:rsidRPr="00BA1AD9" w:rsidRDefault="00BA1AD9" w:rsidP="0082764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采购单</w:t>
            </w:r>
            <w:r w:rsidR="00827647">
              <w:rPr>
                <w:rFonts w:asciiTheme="minorEastAsia" w:eastAsiaTheme="minorEastAsia" w:hAnsiTheme="minorEastAsia" w:hint="eastAsia"/>
                <w:sz w:val="20"/>
                <w:szCs w:val="18"/>
              </w:rPr>
              <w:t>信息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查询接口修改（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删除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历史采购单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详情</w:t>
            </w:r>
            <w:r w:rsidR="00D62FE7">
              <w:rPr>
                <w:rFonts w:asciiTheme="minorEastAsia" w:eastAsiaTheme="minorEastAsia" w:hAnsiTheme="minorEastAsia"/>
                <w:sz w:val="20"/>
                <w:szCs w:val="18"/>
              </w:rPr>
              <w:t>查询</w:t>
            </w:r>
            <w:r w:rsidR="00D22682">
              <w:rPr>
                <w:rFonts w:asciiTheme="minorEastAsia" w:eastAsiaTheme="minorEastAsia" w:hAnsiTheme="minorEastAsia" w:hint="eastAsia"/>
                <w:sz w:val="20"/>
                <w:szCs w:val="18"/>
              </w:rPr>
              <w:t>，</w:t>
            </w:r>
            <w:r w:rsidR="00D22682">
              <w:rPr>
                <w:rFonts w:asciiTheme="minorEastAsia" w:eastAsiaTheme="minorEastAsia" w:hAnsiTheme="minorEastAsia"/>
                <w:sz w:val="20"/>
                <w:szCs w:val="18"/>
              </w:rPr>
              <w:t>返回数据类型更改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）</w:t>
            </w:r>
          </w:p>
        </w:tc>
      </w:tr>
    </w:tbl>
    <w:p w14:paraId="1AE0B126" w14:textId="77777777" w:rsidR="007F503B" w:rsidRPr="0061494B" w:rsidRDefault="007F503B" w:rsidP="00155E1C">
      <w:pPr>
        <w:rPr>
          <w:rFonts w:ascii="微软雅黑" w:eastAsia="微软雅黑" w:hAnsi="微软雅黑" w:cs="Arial"/>
        </w:rPr>
      </w:pPr>
    </w:p>
    <w:p w14:paraId="38F8C9F5" w14:textId="77777777" w:rsidR="00A677C1" w:rsidRPr="0041433F" w:rsidRDefault="007F503B" w:rsidP="007F503B">
      <w:pPr>
        <w:widowControl/>
        <w:jc w:val="center"/>
        <w:rPr>
          <w:rFonts w:ascii="微软雅黑" w:eastAsia="微软雅黑" w:hAnsi="微软雅黑" w:cs="Arial"/>
          <w:sz w:val="32"/>
          <w:szCs w:val="32"/>
        </w:rPr>
      </w:pPr>
      <w:r>
        <w:rPr>
          <w:rFonts w:ascii="微软雅黑" w:eastAsia="微软雅黑" w:hAnsi="微软雅黑" w:cs="Arial"/>
        </w:rPr>
        <w:br w:type="page"/>
      </w:r>
      <w:bookmarkStart w:id="5" w:name="_Toc420374779"/>
      <w:bookmarkStart w:id="6" w:name="_Toc421432891"/>
      <w:bookmarkStart w:id="7" w:name="_Toc421943176"/>
      <w:bookmarkStart w:id="8" w:name="_Toc424723353"/>
      <w:r w:rsidR="00F5431A" w:rsidRPr="0041433F">
        <w:rPr>
          <w:rFonts w:ascii="微软雅黑" w:eastAsia="微软雅黑" w:hAnsi="微软雅黑" w:cs="Arial" w:hint="eastAsia"/>
          <w:sz w:val="32"/>
          <w:szCs w:val="32"/>
        </w:rPr>
        <w:lastRenderedPageBreak/>
        <w:t>目录</w:t>
      </w:r>
    </w:p>
    <w:p w14:paraId="583409D2" w14:textId="77777777" w:rsidR="006D25EC" w:rsidRDefault="00B52EC2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="00F5431A"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504652937" w:history="1">
        <w:r w:rsidR="006D25EC" w:rsidRPr="00B70E96">
          <w:rPr>
            <w:rStyle w:val="a5"/>
            <w:rFonts w:hint="eastAsia"/>
          </w:rPr>
          <w:t>京东商用场景馆接口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_Toc504652937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5F699B2C" w14:textId="77777777" w:rsidR="006D25EC" w:rsidRDefault="004A7CB7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8" w:history="1">
        <w:r w:rsidR="006D25EC" w:rsidRPr="00B70E96">
          <w:rPr>
            <w:rStyle w:val="a5"/>
            <w:rFonts w:hint="eastAsia"/>
          </w:rPr>
          <w:t>帮助文档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_Toc504652938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7172D7AD" w14:textId="77777777" w:rsidR="006D25EC" w:rsidRDefault="004A7CB7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9" w:history="1">
        <w:r w:rsidR="006D25EC" w:rsidRPr="00B70E96">
          <w:rPr>
            <w:rStyle w:val="a5"/>
            <w:rFonts w:ascii="微软雅黑" w:eastAsia="微软雅黑" w:hAnsi="微软雅黑" w:hint="eastAsia"/>
          </w:rPr>
          <w:t>一、</w:t>
        </w:r>
        <w:r w:rsidR="006D25EC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cs="Arial" w:hint="eastAsia"/>
          </w:rPr>
          <w:t>接口说明文档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_Toc504652939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4</w:t>
        </w:r>
        <w:r w:rsidR="006D25EC">
          <w:rPr>
            <w:webHidden/>
          </w:rPr>
          <w:fldChar w:fldCharType="end"/>
        </w:r>
      </w:hyperlink>
    </w:p>
    <w:p w14:paraId="5DC8E8E1" w14:textId="77777777" w:rsidR="006D25EC" w:rsidRDefault="004A7CB7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0" w:history="1">
        <w:r w:rsidR="006D25EC" w:rsidRPr="00B70E96">
          <w:rPr>
            <w:rStyle w:val="a5"/>
            <w:rFonts w:eastAsia="微软雅黑" w:hint="eastAsia"/>
            <w:noProof/>
          </w:rPr>
          <w:t>1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商业采购改造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_Toc504652940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F9AE244" w14:textId="77777777" w:rsidR="006D25EC" w:rsidRDefault="004A7CB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1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1.1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当前采购单信息保存到历史采购单接口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_Toc504652941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3E7456F" w14:textId="77777777" w:rsidR="006D25EC" w:rsidRDefault="004A7CB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2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1.2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_Toc504652942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0A5FA18C" w14:textId="77777777" w:rsidR="006D25EC" w:rsidRDefault="004A7CB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3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1.3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历史采购清单删除接口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_Toc504652943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6</w:t>
        </w:r>
        <w:r w:rsidR="006D25EC">
          <w:rPr>
            <w:noProof/>
            <w:webHidden/>
          </w:rPr>
          <w:fldChar w:fldCharType="end"/>
        </w:r>
      </w:hyperlink>
    </w:p>
    <w:p w14:paraId="11C532D5" w14:textId="77777777" w:rsidR="006D25EC" w:rsidRDefault="004A7CB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4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1.4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采购单导出生成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PDF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接口（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url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有效时间为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100s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）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_Toc504652944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7</w:t>
        </w:r>
        <w:r w:rsidR="006D25EC">
          <w:rPr>
            <w:noProof/>
            <w:webHidden/>
          </w:rPr>
          <w:fldChar w:fldCharType="end"/>
        </w:r>
      </w:hyperlink>
    </w:p>
    <w:p w14:paraId="553BC6FB" w14:textId="77777777" w:rsidR="006D25EC" w:rsidRDefault="004A7CB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5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1.5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历史采购单详情信息查询接口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_Toc504652945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8</w:t>
        </w:r>
        <w:r w:rsidR="006D25EC">
          <w:rPr>
            <w:noProof/>
            <w:webHidden/>
          </w:rPr>
          <w:fldChar w:fldCharType="end"/>
        </w:r>
      </w:hyperlink>
    </w:p>
    <w:p w14:paraId="714D6E76" w14:textId="77777777" w:rsidR="006D25EC" w:rsidRDefault="004A7CB7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6" w:history="1">
        <w:r w:rsidR="006D25EC" w:rsidRPr="00B70E96">
          <w:rPr>
            <w:rStyle w:val="a5"/>
            <w:rFonts w:eastAsia="微软雅黑" w:hint="eastAsia"/>
            <w:noProof/>
          </w:rPr>
          <w:t>2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错误码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_Toc504652946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11</w:t>
        </w:r>
        <w:r w:rsidR="006D25EC">
          <w:rPr>
            <w:noProof/>
            <w:webHidden/>
          </w:rPr>
          <w:fldChar w:fldCharType="end"/>
        </w:r>
      </w:hyperlink>
    </w:p>
    <w:p w14:paraId="2B32FFFE" w14:textId="77777777" w:rsidR="00155E1C" w:rsidRPr="0041433F" w:rsidRDefault="00B52EC2" w:rsidP="00155E1C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b w:val="0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14:paraId="5E937C7A" w14:textId="77777777" w:rsidR="003C7D70" w:rsidRPr="00522B90" w:rsidRDefault="00155E1C" w:rsidP="00522B90">
      <w:pPr>
        <w:rPr>
          <w:rFonts w:ascii="微软雅黑" w:eastAsia="微软雅黑" w:hAnsi="微软雅黑"/>
          <w:noProof/>
          <w:sz w:val="24"/>
        </w:rPr>
      </w:pPr>
      <w:r w:rsidRPr="0041433F">
        <w:rPr>
          <w:rFonts w:ascii="微软雅黑" w:eastAsia="微软雅黑" w:hAnsi="微软雅黑"/>
        </w:rPr>
        <w:br w:type="page"/>
      </w:r>
      <w:bookmarkStart w:id="9" w:name="_Toc371027591"/>
      <w:bookmarkStart w:id="10" w:name="_Toc377299141"/>
      <w:bookmarkEnd w:id="5"/>
      <w:bookmarkEnd w:id="6"/>
      <w:bookmarkEnd w:id="7"/>
      <w:bookmarkEnd w:id="8"/>
    </w:p>
    <w:p w14:paraId="7AF5BDC9" w14:textId="01C7F756" w:rsidR="003C7D70" w:rsidRPr="0041433F" w:rsidRDefault="00DF52A8" w:rsidP="003C7D70">
      <w:pPr>
        <w:pStyle w:val="1"/>
        <w:rPr>
          <w:rFonts w:ascii="微软雅黑" w:eastAsia="微软雅黑" w:hAnsi="微软雅黑"/>
          <w:b w:val="0"/>
        </w:rPr>
      </w:pPr>
      <w:bookmarkStart w:id="11" w:name="_Toc504652939"/>
      <w:bookmarkEnd w:id="9"/>
      <w:bookmarkEnd w:id="10"/>
      <w:r>
        <w:rPr>
          <w:rFonts w:ascii="微软雅黑" w:eastAsia="微软雅黑" w:hAnsi="微软雅黑" w:cs="Arial" w:hint="eastAsia"/>
          <w:b w:val="0"/>
        </w:rPr>
        <w:lastRenderedPageBreak/>
        <w:t>接口</w:t>
      </w:r>
      <w:r>
        <w:rPr>
          <w:rFonts w:ascii="微软雅黑" w:eastAsia="微软雅黑" w:hAnsi="微软雅黑" w:cs="Arial"/>
          <w:b w:val="0"/>
        </w:rPr>
        <w:t>说明文档</w:t>
      </w:r>
      <w:bookmarkEnd w:id="11"/>
    </w:p>
    <w:p w14:paraId="5C36656B" w14:textId="3777CFE8" w:rsidR="00F945D8" w:rsidRDefault="00A8204F" w:rsidP="00F945D8">
      <w:pPr>
        <w:pStyle w:val="2"/>
        <w:rPr>
          <w:rFonts w:ascii="微软雅黑" w:eastAsia="微软雅黑" w:hAnsi="微软雅黑"/>
          <w:b w:val="0"/>
        </w:rPr>
      </w:pPr>
      <w:bookmarkStart w:id="12" w:name="_Toc504652940"/>
      <w:r>
        <w:rPr>
          <w:rFonts w:ascii="微软雅黑" w:eastAsia="微软雅黑" w:hAnsi="微软雅黑" w:hint="eastAsia"/>
          <w:b w:val="0"/>
        </w:rPr>
        <w:t>商业采购</w:t>
      </w:r>
      <w:r>
        <w:rPr>
          <w:rFonts w:ascii="微软雅黑" w:eastAsia="微软雅黑" w:hAnsi="微软雅黑"/>
          <w:b w:val="0"/>
        </w:rPr>
        <w:t>改造</w:t>
      </w:r>
      <w:bookmarkEnd w:id="12"/>
    </w:p>
    <w:p w14:paraId="65A3BA70" w14:textId="43FB4F5D" w:rsidR="00C968C6" w:rsidRPr="009B25CC" w:rsidRDefault="00C968C6" w:rsidP="00C968C6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查询当前</w:t>
      </w:r>
      <w:r>
        <w:rPr>
          <w:rFonts w:ascii="微软雅黑" w:eastAsia="微软雅黑" w:hAnsi="微软雅黑"/>
          <w:b w:val="0"/>
        </w:rPr>
        <w:t>采购单场景</w:t>
      </w:r>
      <w:r>
        <w:rPr>
          <w:rFonts w:ascii="微软雅黑" w:eastAsia="微软雅黑" w:hAnsi="微软雅黑" w:hint="eastAsia"/>
          <w:b w:val="0"/>
        </w:rPr>
        <w:t>列表</w:t>
      </w:r>
      <w:r>
        <w:rPr>
          <w:rFonts w:ascii="微软雅黑" w:eastAsia="微软雅黑" w:hAnsi="微软雅黑"/>
          <w:b w:val="0"/>
        </w:rPr>
        <w:t>接口</w:t>
      </w:r>
    </w:p>
    <w:p w14:paraId="55345592" w14:textId="2AAB3AF1" w:rsidR="00C968C6" w:rsidRDefault="00C968C6" w:rsidP="007D0555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B30121">
        <w:rPr>
          <w:rFonts w:ascii="微软雅黑" w:eastAsia="微软雅黑" w:hAnsi="微软雅黑" w:hint="eastAsia"/>
        </w:rPr>
        <w:t>示例：</w:t>
      </w:r>
      <w:bookmarkStart w:id="13" w:name="OLE_LINK2"/>
      <w:bookmarkStart w:id="14" w:name="OLE_LINK3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bookmarkStart w:id="15" w:name="OLE_LINK5"/>
      <w:bookmarkStart w:id="16" w:name="OLE_LINK6"/>
      <w:bookmarkStart w:id="17" w:name="OLE_LINK7"/>
      <w:bookmarkStart w:id="18" w:name="OLE_LINK8"/>
      <w:bookmarkStart w:id="19" w:name="OLE_LINK9"/>
      <w:ins w:id="20" w:author="zongchao1" w:date="2018-01-25T18:42:00Z">
        <w:r w:rsidR="007D0555" w:rsidRP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currentOrder</w:t>
        </w:r>
      </w:ins>
      <w:del w:id="21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history</w:delText>
        </w:r>
      </w:del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del w:id="22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queryHistoryDetilPurchase</w:delText>
        </w:r>
      </w:del>
      <w:ins w:id="23" w:author="zongchao1" w:date="2018-01-25T18:42:00Z">
        <w:r w:rsid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sceneList</w:t>
        </w:r>
      </w:ins>
      <w:bookmarkEnd w:id="13"/>
      <w:bookmarkEnd w:id="15"/>
      <w:bookmarkEnd w:id="16"/>
      <w:bookmarkEnd w:id="17"/>
      <w:bookmarkEnd w:id="18"/>
      <w:bookmarkEnd w:id="19"/>
      <w:del w:id="24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?purchaseNo=C1801231054&amp;currentPage=1&amp;pageSize=10</w:delText>
        </w:r>
      </w:del>
    </w:p>
    <w:bookmarkEnd w:id="14"/>
    <w:p w14:paraId="53C397AE" w14:textId="30AA75C7" w:rsidR="00C968C6" w:rsidRPr="00995A29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/>
        </w:rPr>
        <w:t>/POST</w:t>
      </w:r>
    </w:p>
    <w:p w14:paraId="119EDFA8" w14:textId="77777777" w:rsidR="00C968C6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C968C6" w:rsidRPr="005E38E7" w14:paraId="23EF089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6F6E3A9" w14:textId="77777777" w:rsidR="00C968C6" w:rsidRPr="00716577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88883A4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482EFBBA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4D7BDD8B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</w:tbl>
    <w:p w14:paraId="23FC5CB3" w14:textId="77777777" w:rsidR="00C968C6" w:rsidRPr="00A94632" w:rsidRDefault="00C968C6" w:rsidP="00C968C6"/>
    <w:p w14:paraId="237D1499" w14:textId="77777777" w:rsidR="00C968C6" w:rsidRDefault="00C968C6" w:rsidP="00C968C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C968C6" w:rsidRPr="005E38E7" w14:paraId="4F66F9E8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08BF5B2" w14:textId="77777777" w:rsidR="00C968C6" w:rsidRPr="00794512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bookmarkStart w:id="25" w:name="_Hlk512342182"/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5D6569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084C60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C968C6" w:rsidRPr="005E38E7" w14:paraId="005270B8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C8E1D03" w14:textId="77777777" w:rsidR="00C968C6" w:rsidRPr="00FA345C" w:rsidRDefault="00C968C6" w:rsidP="00C968C6">
            <w:r w:rsidRPr="00FA345C">
              <w:rPr>
                <w:rFonts w:hint="eastAsia"/>
              </w:rPr>
              <w:t>success</w:t>
            </w:r>
          </w:p>
          <w:p w14:paraId="32FBCCDD" w14:textId="77777777" w:rsidR="00C968C6" w:rsidRPr="00742779" w:rsidRDefault="00C968C6" w:rsidP="00C968C6"/>
        </w:tc>
        <w:tc>
          <w:tcPr>
            <w:tcW w:w="1061" w:type="pct"/>
          </w:tcPr>
          <w:p w14:paraId="00EF0CC9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DCA2DF8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C968C6" w:rsidRPr="005E38E7" w14:paraId="60F452C4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BAF7F7" w14:textId="77777777" w:rsidR="00C968C6" w:rsidRPr="00FA345C" w:rsidRDefault="00C968C6" w:rsidP="00C968C6">
            <w:r w:rsidRPr="00FA345C">
              <w:rPr>
                <w:rFonts w:hint="eastAsia"/>
              </w:rPr>
              <w:t>resultCode</w:t>
            </w:r>
          </w:p>
          <w:p w14:paraId="20C7B69F" w14:textId="77777777" w:rsidR="00C968C6" w:rsidRPr="00742779" w:rsidRDefault="00C968C6" w:rsidP="00C968C6"/>
        </w:tc>
        <w:tc>
          <w:tcPr>
            <w:tcW w:w="1061" w:type="pct"/>
          </w:tcPr>
          <w:p w14:paraId="28B5A53D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B90E6D5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C968C6" w:rsidRPr="005E38E7" w14:paraId="225A4E27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181DCB" w14:textId="77777777" w:rsidR="00C968C6" w:rsidRPr="00FA345C" w:rsidRDefault="00C968C6" w:rsidP="00C968C6">
            <w:r w:rsidRPr="00FA345C">
              <w:rPr>
                <w:rFonts w:hint="eastAsia"/>
              </w:rPr>
              <w:t>resultMessage</w:t>
            </w:r>
          </w:p>
          <w:p w14:paraId="703BC07F" w14:textId="77777777" w:rsidR="00C968C6" w:rsidRPr="00742779" w:rsidRDefault="00C968C6" w:rsidP="00C968C6"/>
        </w:tc>
        <w:tc>
          <w:tcPr>
            <w:tcW w:w="1061" w:type="pct"/>
          </w:tcPr>
          <w:p w14:paraId="3F54BA7A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082BB5B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C968C6" w:rsidRPr="005E38E7" w14:paraId="080CFF15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4FB91" w14:textId="77777777" w:rsidR="00C968C6" w:rsidRPr="00FA345C" w:rsidRDefault="00C968C6" w:rsidP="00C968C6">
            <w:r w:rsidRPr="00FA345C">
              <w:rPr>
                <w:rFonts w:hint="eastAsia"/>
              </w:rPr>
              <w:t>result</w:t>
            </w:r>
          </w:p>
          <w:p w14:paraId="0BE3DBDF" w14:textId="77777777" w:rsidR="00C968C6" w:rsidRPr="00742779" w:rsidRDefault="00C968C6" w:rsidP="00C968C6"/>
        </w:tc>
        <w:tc>
          <w:tcPr>
            <w:tcW w:w="1061" w:type="pct"/>
          </w:tcPr>
          <w:p w14:paraId="1C2C0081" w14:textId="77777777" w:rsidR="00C968C6" w:rsidRPr="00C968C6" w:rsidRDefault="00C968C6" w:rsidP="00C968C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1"/>
              </w:rPr>
            </w:pPr>
            <w:r w:rsidRPr="00C968C6">
              <w:rPr>
                <w:rFonts w:ascii="Times New Roman" w:hAnsi="Times New Roman" w:cs="Times New Roman" w:hint="eastAsia"/>
                <w:kern w:val="2"/>
                <w:sz w:val="21"/>
              </w:rPr>
              <w:t>List&lt;String&gt;</w:t>
            </w:r>
          </w:p>
          <w:p w14:paraId="3F76A698" w14:textId="1A8C8737" w:rsidR="00C968C6" w:rsidRP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pct"/>
          </w:tcPr>
          <w:p w14:paraId="45E1F1FB" w14:textId="77777777" w:rsid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  <w:bookmarkEnd w:id="25"/>
    </w:tbl>
    <w:p w14:paraId="75A27462" w14:textId="77777777" w:rsidR="00C968C6" w:rsidRDefault="00C968C6" w:rsidP="00C968C6"/>
    <w:p w14:paraId="79DDEB24" w14:textId="77777777" w:rsidR="00C968C6" w:rsidRPr="00E74B29" w:rsidRDefault="00C968C6" w:rsidP="00C968C6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7710235" w14:textId="77777777" w:rsidR="00C968C6" w:rsidRDefault="00C968C6" w:rsidP="00C968C6">
      <w:pPr>
        <w:pStyle w:val="a8"/>
        <w:ind w:left="840"/>
      </w:pPr>
      <w:r>
        <w:t>{</w:t>
      </w:r>
    </w:p>
    <w:p w14:paraId="556E80AC" w14:textId="77777777" w:rsidR="00C968C6" w:rsidRDefault="00C968C6" w:rsidP="00C968C6">
      <w:pPr>
        <w:pStyle w:val="a8"/>
        <w:ind w:left="840"/>
      </w:pPr>
      <w:r>
        <w:t xml:space="preserve">    "result": [</w:t>
      </w:r>
    </w:p>
    <w:p w14:paraId="0B4B2306" w14:textId="3784605C" w:rsidR="00C968C6" w:rsidRDefault="00C968C6" w:rsidP="00C968C6">
      <w:pPr>
        <w:pStyle w:val="a8"/>
        <w:ind w:left="840"/>
      </w:pPr>
      <w:r>
        <w:t xml:space="preserve">        </w:t>
      </w:r>
      <w:del w:id="26" w:author="zongchao1" w:date="2018-01-25T18:42:00Z">
        <w:r w:rsidDel="007D0555">
          <w:delText>null</w:delText>
        </w:r>
      </w:del>
      <w:ins w:id="27" w:author="zongchao1" w:date="2018-01-25T18:42:00Z">
        <w:r w:rsidR="007D0555">
          <w:t>“</w:t>
        </w:r>
      </w:ins>
      <w:ins w:id="28" w:author="zongchao1" w:date="2018-01-25T18:43:00Z">
        <w:r w:rsidR="007D0555">
          <w:t>00</w:t>
        </w:r>
      </w:ins>
      <w:ins w:id="29" w:author="zongchao1" w:date="2018-01-25T18:42:00Z">
        <w:r w:rsidR="007D0555">
          <w:t>”</w:t>
        </w:r>
      </w:ins>
    </w:p>
    <w:p w14:paraId="5C8B5D2B" w14:textId="77777777" w:rsidR="00C968C6" w:rsidRDefault="00C968C6" w:rsidP="00C968C6">
      <w:pPr>
        <w:pStyle w:val="a8"/>
        <w:ind w:left="840"/>
      </w:pPr>
      <w:r>
        <w:t xml:space="preserve">    ],</w:t>
      </w:r>
    </w:p>
    <w:p w14:paraId="6982191A" w14:textId="77777777" w:rsidR="00C968C6" w:rsidRDefault="00C968C6" w:rsidP="00C968C6">
      <w:pPr>
        <w:pStyle w:val="a8"/>
        <w:ind w:left="840"/>
      </w:pPr>
      <w:r>
        <w:t xml:space="preserve">    "resultCode": "0000",</w:t>
      </w:r>
    </w:p>
    <w:p w14:paraId="3F09FC85" w14:textId="77777777" w:rsidR="00C968C6" w:rsidRDefault="00C968C6" w:rsidP="00C968C6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2960BD" w14:textId="77777777" w:rsidR="00C968C6" w:rsidRDefault="00C968C6" w:rsidP="00C968C6">
      <w:pPr>
        <w:pStyle w:val="a8"/>
        <w:ind w:left="840"/>
      </w:pPr>
      <w:r>
        <w:t xml:space="preserve">    "success": true</w:t>
      </w:r>
    </w:p>
    <w:p w14:paraId="3231B055" w14:textId="37713E7A" w:rsidR="00C968C6" w:rsidRPr="009B25CC" w:rsidRDefault="00C968C6" w:rsidP="00C968C6">
      <w:pPr>
        <w:pStyle w:val="a8"/>
        <w:ind w:left="840" w:firstLineChars="0"/>
      </w:pPr>
      <w:r>
        <w:t>}</w:t>
      </w:r>
    </w:p>
    <w:p w14:paraId="7576EFD8" w14:textId="77777777" w:rsidR="002728EB" w:rsidRPr="009B25CC" w:rsidRDefault="002728EB" w:rsidP="002728EB">
      <w:pPr>
        <w:pStyle w:val="3"/>
        <w:rPr>
          <w:rFonts w:ascii="微软雅黑" w:eastAsia="微软雅黑" w:hAnsi="微软雅黑"/>
          <w:b w:val="0"/>
        </w:rPr>
      </w:pPr>
      <w:bookmarkStart w:id="30" w:name="_Toc503955586"/>
      <w:bookmarkStart w:id="31" w:name="_Toc504652941"/>
      <w:r>
        <w:rPr>
          <w:rFonts w:ascii="微软雅黑" w:eastAsia="微软雅黑" w:hAnsi="微软雅黑" w:hint="eastAsia"/>
          <w:b w:val="0"/>
        </w:rPr>
        <w:t>当前采购单</w:t>
      </w:r>
      <w:r>
        <w:rPr>
          <w:rFonts w:ascii="微软雅黑" w:eastAsia="微软雅黑" w:hAnsi="微软雅黑"/>
          <w:b w:val="0"/>
        </w:rPr>
        <w:t>信息查询接口</w:t>
      </w:r>
      <w:bookmarkEnd w:id="30"/>
    </w:p>
    <w:p w14:paraId="6EDC2E39" w14:textId="57AECB11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B3012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http://localhost:8081/currentOrder/list?</w:t>
      </w:r>
      <w:ins w:id="32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33" w:author="zongchao1" w:date="2018-01-25T18:43:00Z">
        <w:r w:rsidR="005C1293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FE62B2F" w14:textId="571D7081" w:rsidR="002728EB" w:rsidRPr="00995A29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5C1293">
        <w:rPr>
          <w:rFonts w:ascii="微软雅黑" w:eastAsia="微软雅黑" w:hAnsi="微软雅黑" w:hint="eastAsia"/>
        </w:rPr>
        <w:t>GET/POST</w:t>
      </w:r>
    </w:p>
    <w:p w14:paraId="0C1361E6" w14:textId="77777777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2728EB" w:rsidRPr="005E38E7" w14:paraId="0DFE451E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E9F7464" w14:textId="77777777" w:rsidR="002728EB" w:rsidRPr="00716577" w:rsidRDefault="002728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2641173E" w14:textId="77777777" w:rsidR="002728EB" w:rsidRPr="00716577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2A25631E" w14:textId="77777777" w:rsidR="002728EB" w:rsidRPr="00716577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77583536" w14:textId="77777777" w:rsidR="002728EB" w:rsidRPr="00716577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728EB" w:rsidRPr="005E38E7" w14:paraId="47487EF5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  <w:hideMark/>
          </w:tcPr>
          <w:p w14:paraId="6EAE43F9" w14:textId="77777777" w:rsidR="002728EB" w:rsidRPr="007D0555" w:rsidRDefault="002728EB" w:rsidP="004A7CB7">
            <w:pPr>
              <w:rPr>
                <w:strike/>
                <w:sz w:val="18"/>
                <w:szCs w:val="18"/>
              </w:rPr>
            </w:pPr>
            <w:r w:rsidRPr="007D0555">
              <w:rPr>
                <w:rFonts w:cstheme="minorHAnsi"/>
                <w:strike/>
                <w:kern w:val="0"/>
                <w:szCs w:val="21"/>
              </w:rPr>
              <w:lastRenderedPageBreak/>
              <w:t>queryType</w:t>
            </w:r>
          </w:p>
        </w:tc>
        <w:tc>
          <w:tcPr>
            <w:tcW w:w="661" w:type="pct"/>
            <w:hideMark/>
          </w:tcPr>
          <w:p w14:paraId="2E728A83" w14:textId="77777777" w:rsidR="002728EB" w:rsidRPr="007D0555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strike/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B38A285" w14:textId="77777777" w:rsidR="002728EB" w:rsidRPr="007D0555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trike/>
              </w:rPr>
            </w:pPr>
            <w:r w:rsidRPr="007D0555">
              <w:rPr>
                <w:rFonts w:eastAsiaTheme="minorEastAsia" w:cstheme="minorHAnsi"/>
                <w:strike/>
              </w:rPr>
              <w:t>int</w:t>
            </w:r>
          </w:p>
        </w:tc>
        <w:tc>
          <w:tcPr>
            <w:tcW w:w="1816" w:type="pct"/>
            <w:hideMark/>
          </w:tcPr>
          <w:p w14:paraId="46BFCDD7" w14:textId="77777777" w:rsidR="002728EB" w:rsidRPr="007D0555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查询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类型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0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按场景查询；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1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全部查询</w:t>
            </w:r>
            <w:r w:rsidRPr="007D0555">
              <w:rPr>
                <w:strike/>
                <w:sz w:val="18"/>
                <w:szCs w:val="18"/>
              </w:rPr>
              <w:t xml:space="preserve"> </w:t>
            </w:r>
          </w:p>
        </w:tc>
      </w:tr>
      <w:tr w:rsidR="002728EB" w:rsidRPr="005E38E7" w14:paraId="44207E03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433B4C47" w14:textId="77777777" w:rsidR="002728EB" w:rsidRDefault="002728EB" w:rsidP="004A7CB7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sceneId</w:t>
            </w:r>
          </w:p>
        </w:tc>
        <w:tc>
          <w:tcPr>
            <w:tcW w:w="661" w:type="pct"/>
            <w:vAlign w:val="center"/>
          </w:tcPr>
          <w:p w14:paraId="54EA2060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34E8E1E3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String</w:t>
            </w:r>
          </w:p>
        </w:tc>
        <w:tc>
          <w:tcPr>
            <w:tcW w:w="1816" w:type="pct"/>
            <w:vAlign w:val="center"/>
          </w:tcPr>
          <w:p w14:paraId="652E813A" w14:textId="75AE8E72" w:rsidR="002728EB" w:rsidRPr="00716577" w:rsidRDefault="002728EB" w:rsidP="007D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  <w:del w:id="34" w:author="zongchao1" w:date="2018-01-25T18:40:00Z">
              <w:r w:rsidDel="007D0555">
                <w:rPr>
                  <w:rFonts w:eastAsiaTheme="minorEastAsia" w:cstheme="minorHAnsi" w:hint="eastAsia"/>
                </w:rPr>
                <w:delText>（查询</w:delText>
              </w:r>
              <w:r w:rsidDel="007D0555">
                <w:rPr>
                  <w:rFonts w:eastAsiaTheme="minorEastAsia" w:cstheme="minorHAnsi"/>
                </w:rPr>
                <w:delText>类型为按场景查询时必</w:delText>
              </w:r>
              <w:commentRangeStart w:id="35"/>
              <w:r w:rsidDel="007D0555">
                <w:rPr>
                  <w:rFonts w:eastAsiaTheme="minorEastAsia" w:cstheme="minorHAnsi"/>
                </w:rPr>
                <w:delText>填</w:delText>
              </w:r>
              <w:commentRangeEnd w:id="35"/>
              <w:r w:rsidR="007D0555" w:rsidDel="007D0555">
                <w:rPr>
                  <w:rStyle w:val="af5"/>
                </w:rPr>
                <w:commentReference w:id="35"/>
              </w:r>
              <w:r w:rsidDel="007D0555">
                <w:rPr>
                  <w:rFonts w:eastAsiaTheme="minorEastAsia" w:cstheme="minorHAnsi" w:hint="eastAsia"/>
                </w:rPr>
                <w:delText>）</w:delText>
              </w:r>
            </w:del>
            <w:ins w:id="36" w:author="zongchao1" w:date="2018-01-25T18:40:00Z">
              <w:r w:rsidR="007D0555">
                <w:rPr>
                  <w:rFonts w:eastAsiaTheme="minorEastAsia" w:cstheme="minorHAnsi" w:hint="eastAsia"/>
                </w:rPr>
                <w:t>，</w:t>
              </w:r>
              <w:r w:rsidR="007D0555">
                <w:rPr>
                  <w:rFonts w:eastAsiaTheme="minorEastAsia" w:cstheme="minorHAnsi"/>
                </w:rPr>
                <w:t>不填写时显示综合</w:t>
              </w:r>
            </w:ins>
            <w:ins w:id="37" w:author="zongchao1" w:date="2018-01-25T18:41:00Z">
              <w:r w:rsidR="007D0555">
                <w:rPr>
                  <w:rFonts w:eastAsiaTheme="minorEastAsia" w:cstheme="minorHAnsi"/>
                </w:rPr>
                <w:t>模式</w:t>
              </w:r>
            </w:ins>
          </w:p>
        </w:tc>
      </w:tr>
      <w:tr w:rsidR="002728EB" w:rsidRPr="005E38E7" w14:paraId="7E13A536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2460EB91" w14:textId="77777777" w:rsidR="002728EB" w:rsidRDefault="002728EB" w:rsidP="004A7CB7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3539DED6" w14:textId="77777777" w:rsidR="002728EB" w:rsidRPr="0071657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8268453" w14:textId="77777777" w:rsidR="002728EB" w:rsidRPr="006E524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48AF09B1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2728EB" w:rsidRPr="005E38E7" w14:paraId="30FCDA85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52B6079F" w14:textId="77777777" w:rsidR="002728EB" w:rsidRDefault="002728EB" w:rsidP="004A7CB7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2C4F341B" w14:textId="77777777" w:rsidR="002728EB" w:rsidRPr="0071657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58EC560" w14:textId="77777777" w:rsidR="002728EB" w:rsidRPr="006E524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0136DE5A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F57E027" w14:textId="77777777" w:rsidR="002728EB" w:rsidRPr="00A94632" w:rsidRDefault="002728EB" w:rsidP="002728EB"/>
    <w:p w14:paraId="193F3A95" w14:textId="77777777" w:rsidR="002728EB" w:rsidRDefault="002728EB" w:rsidP="002728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87AD705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9B7327C" w14:textId="77777777" w:rsidR="002728EB" w:rsidRPr="00794512" w:rsidRDefault="002728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418760B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9756A45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22D658BC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97C19D" w14:textId="77777777" w:rsidR="002728EB" w:rsidRPr="00FA345C" w:rsidRDefault="002728EB" w:rsidP="004A7CB7">
            <w:r w:rsidRPr="00FA345C">
              <w:rPr>
                <w:rFonts w:hint="eastAsia"/>
              </w:rPr>
              <w:t>success</w:t>
            </w:r>
          </w:p>
          <w:p w14:paraId="07EBAC55" w14:textId="77777777" w:rsidR="002728EB" w:rsidRPr="00742779" w:rsidRDefault="002728EB" w:rsidP="004A7CB7"/>
        </w:tc>
        <w:tc>
          <w:tcPr>
            <w:tcW w:w="1061" w:type="pct"/>
          </w:tcPr>
          <w:p w14:paraId="773EFBF0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65415D5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728EB" w:rsidRPr="005E38E7" w14:paraId="5B12ABB0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16DB4C" w14:textId="77777777" w:rsidR="002728EB" w:rsidRPr="00FA345C" w:rsidRDefault="002728EB" w:rsidP="004A7CB7">
            <w:r w:rsidRPr="00FA345C">
              <w:rPr>
                <w:rFonts w:hint="eastAsia"/>
              </w:rPr>
              <w:t>resultCode</w:t>
            </w:r>
          </w:p>
          <w:p w14:paraId="4BE7B286" w14:textId="77777777" w:rsidR="002728EB" w:rsidRPr="00742779" w:rsidRDefault="002728EB" w:rsidP="004A7CB7"/>
        </w:tc>
        <w:tc>
          <w:tcPr>
            <w:tcW w:w="1061" w:type="pct"/>
          </w:tcPr>
          <w:p w14:paraId="12B89633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66DBFF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728EB" w:rsidRPr="005E38E7" w14:paraId="52BFCAD9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65167E9" w14:textId="77777777" w:rsidR="002728EB" w:rsidRPr="00FA345C" w:rsidRDefault="002728EB" w:rsidP="004A7CB7">
            <w:r w:rsidRPr="00FA345C">
              <w:rPr>
                <w:rFonts w:hint="eastAsia"/>
              </w:rPr>
              <w:t>resultMessage</w:t>
            </w:r>
          </w:p>
          <w:p w14:paraId="2C0C41D8" w14:textId="77777777" w:rsidR="002728EB" w:rsidRPr="00742779" w:rsidRDefault="002728EB" w:rsidP="004A7CB7"/>
        </w:tc>
        <w:tc>
          <w:tcPr>
            <w:tcW w:w="1061" w:type="pct"/>
          </w:tcPr>
          <w:p w14:paraId="6D46BA08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D5BB872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728EB" w:rsidRPr="005E38E7" w14:paraId="5195C213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2D5D414" w14:textId="77777777" w:rsidR="002728EB" w:rsidRPr="00FA345C" w:rsidRDefault="002728EB" w:rsidP="004A7CB7">
            <w:r w:rsidRPr="00FA345C">
              <w:rPr>
                <w:rFonts w:hint="eastAsia"/>
              </w:rPr>
              <w:t>result</w:t>
            </w:r>
          </w:p>
          <w:p w14:paraId="0035D6AA" w14:textId="77777777" w:rsidR="002728EB" w:rsidRPr="00742779" w:rsidRDefault="002728EB" w:rsidP="004A7CB7"/>
        </w:tc>
        <w:tc>
          <w:tcPr>
            <w:tcW w:w="1061" w:type="pct"/>
          </w:tcPr>
          <w:p w14:paraId="2C78F19B" w14:textId="4C9ED51D" w:rsidR="002728EB" w:rsidRDefault="002728EB" w:rsidP="0027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OrderResultVo</w:t>
            </w:r>
          </w:p>
        </w:tc>
        <w:tc>
          <w:tcPr>
            <w:tcW w:w="2878" w:type="pct"/>
          </w:tcPr>
          <w:p w14:paraId="36D9837A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9433C2C" w14:textId="77777777" w:rsidR="002728EB" w:rsidRDefault="002728EB" w:rsidP="002728EB"/>
    <w:p w14:paraId="23686C0E" w14:textId="76298050" w:rsidR="002728EB" w:rsidRDefault="002728EB" w:rsidP="002728EB">
      <w:r>
        <w:rPr>
          <w:rFonts w:asciiTheme="minorHAnsi" w:eastAsiaTheme="minorEastAsia" w:hAnsiTheme="minorHAnsi" w:cstheme="minorHAnsi"/>
        </w:rPr>
        <w:t>OrderResultVo: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EDB7F5F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78062987" w14:textId="77777777" w:rsidR="002728EB" w:rsidRPr="00794512" w:rsidRDefault="002728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F741515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35995FA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40F41E57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5B23A67" w14:textId="77777777" w:rsidR="002728EB" w:rsidRPr="00FA345C" w:rsidRDefault="002728EB" w:rsidP="004A7CB7">
            <w:r>
              <w:t>totalNum</w:t>
            </w:r>
          </w:p>
          <w:p w14:paraId="4177418F" w14:textId="77777777" w:rsidR="002728EB" w:rsidRPr="00742779" w:rsidRDefault="002728EB" w:rsidP="004A7CB7"/>
        </w:tc>
        <w:tc>
          <w:tcPr>
            <w:tcW w:w="1061" w:type="pct"/>
          </w:tcPr>
          <w:p w14:paraId="171AD103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AD10D32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2728EB" w:rsidRPr="005E38E7" w14:paraId="322FA766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3CCE16" w14:textId="77777777" w:rsidR="002728EB" w:rsidRDefault="002728EB" w:rsidP="004A7CB7">
            <w:r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67BB2411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163869B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2728EB" w:rsidRPr="005E38E7" w14:paraId="79E2C2FD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35CBA5" w14:textId="09DA541F" w:rsidR="002728EB" w:rsidRPr="00742779" w:rsidRDefault="005C1293" w:rsidP="004F51B6">
            <w:r w:rsidRPr="005C1293">
              <w:t>orderInfoList</w:t>
            </w:r>
          </w:p>
        </w:tc>
        <w:tc>
          <w:tcPr>
            <w:tcW w:w="1061" w:type="pct"/>
          </w:tcPr>
          <w:p w14:paraId="07EB8151" w14:textId="77777777" w:rsidR="005C1293" w:rsidRPr="004F51B6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293">
              <w:t>Li</w:t>
            </w:r>
            <w:r w:rsidRPr="004F51B6">
              <w:t>st&lt;</w:t>
            </w:r>
            <w:r w:rsidRPr="004F51B6">
              <w:rPr>
                <w:rFonts w:hint="eastAsia"/>
              </w:rPr>
              <w:t xml:space="preserve"> SkuOrderInfo</w:t>
            </w:r>
          </w:p>
          <w:p w14:paraId="4FD25FBE" w14:textId="70CCA823" w:rsidR="002728EB" w:rsidRPr="005E38E7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51B6">
              <w:t xml:space="preserve"> &gt;</w:t>
            </w:r>
          </w:p>
        </w:tc>
        <w:tc>
          <w:tcPr>
            <w:tcW w:w="2878" w:type="pct"/>
          </w:tcPr>
          <w:p w14:paraId="54AFDDF4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B5F4C97" w14:textId="77777777" w:rsidR="002728EB" w:rsidRPr="002F150B" w:rsidRDefault="002728EB" w:rsidP="002728EB"/>
    <w:p w14:paraId="6209E6E3" w14:textId="77777777" w:rsidR="002728EB" w:rsidRDefault="002728EB" w:rsidP="002728EB"/>
    <w:p w14:paraId="30EB8ED9" w14:textId="41B4D59F" w:rsidR="002728EB" w:rsidRPr="004F51B6" w:rsidRDefault="004F51B6" w:rsidP="004F51B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A54C9">
        <w:rPr>
          <w:rFonts w:asciiTheme="minorHAnsi" w:eastAsiaTheme="minorEastAsia" w:hAnsiTheme="minorHAnsi" w:cstheme="minorHAnsi" w:hint="eastAsia"/>
          <w:kern w:val="2"/>
          <w:sz w:val="21"/>
        </w:rPr>
        <w:t>SkuOrderInfo</w:t>
      </w:r>
      <w:r w:rsidR="002728EB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397EF18F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7D3E263" w14:textId="77777777" w:rsidR="002728EB" w:rsidRPr="00794512" w:rsidRDefault="002728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6A0DBB5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419B69A" w14:textId="77777777" w:rsidR="002728EB" w:rsidRPr="00794512" w:rsidRDefault="002728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747000D4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9FA6CF5" w14:textId="333BEC2C" w:rsidR="002728EB" w:rsidRPr="00742779" w:rsidRDefault="002728EB" w:rsidP="004A7CB7">
            <w:r>
              <w:t>skuId</w:t>
            </w:r>
          </w:p>
        </w:tc>
        <w:tc>
          <w:tcPr>
            <w:tcW w:w="1061" w:type="pct"/>
          </w:tcPr>
          <w:p w14:paraId="5732D78E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48459A5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034B3B" w:rsidRPr="005E38E7" w14:paraId="5E5FA05A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E836AB" w14:textId="73A03469" w:rsidR="00034B3B" w:rsidRDefault="00034B3B" w:rsidP="004A7CB7"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1" w:type="pct"/>
          </w:tcPr>
          <w:p w14:paraId="1D85FBA4" w14:textId="640799FA" w:rsidR="00034B3B" w:rsidRPr="001D5036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38137AED" w14:textId="12AAF326" w:rsidR="00034B3B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序列号</w:t>
            </w:r>
          </w:p>
        </w:tc>
      </w:tr>
      <w:tr w:rsidR="002728EB" w:rsidRPr="005E38E7" w14:paraId="314E4952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DCC8D1" w14:textId="5E17511D" w:rsidR="002728EB" w:rsidRPr="004F51B6" w:rsidRDefault="00034B3B" w:rsidP="004F51B6">
            <w:r w:rsidRPr="004F51B6">
              <w:rPr>
                <w:rFonts w:hint="eastAsia"/>
              </w:rPr>
              <w:t>scene</w:t>
            </w:r>
          </w:p>
        </w:tc>
        <w:tc>
          <w:tcPr>
            <w:tcW w:w="1061" w:type="pct"/>
          </w:tcPr>
          <w:p w14:paraId="3C10C0E2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9C47876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2728EB" w:rsidRPr="005E38E7" w14:paraId="41EDCF77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F8B55" w14:textId="77777777" w:rsidR="002728EB" w:rsidRPr="00742779" w:rsidRDefault="002728EB" w:rsidP="004A7CB7">
            <w:r w:rsidRPr="004153B3">
              <w:t>classify</w:t>
            </w:r>
          </w:p>
        </w:tc>
        <w:tc>
          <w:tcPr>
            <w:tcW w:w="1061" w:type="pct"/>
          </w:tcPr>
          <w:p w14:paraId="23710CBB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3021509" w14:textId="77777777" w:rsidR="002728EB" w:rsidRPr="005E38E7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2728EB" w:rsidRPr="005E38E7" w14:paraId="3A6194AE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B3CCFDC" w14:textId="77777777" w:rsidR="002728EB" w:rsidRPr="00742779" w:rsidRDefault="002728EB" w:rsidP="004A7CB7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46FF1DA3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420D393" w14:textId="77777777" w:rsidR="002728EB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2728EB" w:rsidRPr="005E38E7" w14:paraId="4AD12291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91AEBA" w14:textId="08F1A7AC" w:rsidR="002728EB" w:rsidRPr="004F51B6" w:rsidRDefault="00034B3B" w:rsidP="004F51B6">
            <w:r w:rsidRPr="004F51B6">
              <w:rPr>
                <w:rFonts w:hint="eastAsia"/>
              </w:rPr>
              <w:t>name</w:t>
            </w:r>
          </w:p>
        </w:tc>
        <w:tc>
          <w:tcPr>
            <w:tcW w:w="1061" w:type="pct"/>
          </w:tcPr>
          <w:p w14:paraId="0BE8F568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31B5679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2728EB" w:rsidRPr="005E38E7" w14:paraId="5A91C24A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2800E0" w14:textId="77777777" w:rsidR="002728EB" w:rsidRPr="004153B3" w:rsidRDefault="002728EB" w:rsidP="004A7CB7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DB666F2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79981605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2728EB" w:rsidRPr="005E38E7" w14:paraId="69B467E3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D7701E" w14:textId="77777777" w:rsidR="002728EB" w:rsidRPr="004153B3" w:rsidRDefault="002728EB" w:rsidP="004A7CB7">
            <w:r w:rsidRPr="004153B3">
              <w:t>size</w:t>
            </w:r>
          </w:p>
        </w:tc>
        <w:tc>
          <w:tcPr>
            <w:tcW w:w="1061" w:type="pct"/>
          </w:tcPr>
          <w:p w14:paraId="77F50390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D96B542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2728EB" w:rsidRPr="005E38E7" w14:paraId="7A147F90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902512C" w14:textId="77777777" w:rsidR="002728EB" w:rsidRPr="004153B3" w:rsidRDefault="002728EB" w:rsidP="004A7CB7">
            <w:r w:rsidRPr="004153B3">
              <w:t>weight</w:t>
            </w:r>
          </w:p>
        </w:tc>
        <w:tc>
          <w:tcPr>
            <w:tcW w:w="1061" w:type="pct"/>
          </w:tcPr>
          <w:p w14:paraId="78F0D96D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AD21FA3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2728EB" w:rsidRPr="005E38E7" w14:paraId="63FE921E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6E9EDC" w14:textId="77777777" w:rsidR="002728EB" w:rsidRPr="004153B3" w:rsidRDefault="002728EB" w:rsidP="004A7CB7">
            <w:r w:rsidRPr="004153B3">
              <w:t>wserve</w:t>
            </w:r>
          </w:p>
        </w:tc>
        <w:tc>
          <w:tcPr>
            <w:tcW w:w="1061" w:type="pct"/>
          </w:tcPr>
          <w:p w14:paraId="51D15F53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842C14D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2728EB" w:rsidRPr="005E38E7" w14:paraId="26117EC0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8387F5C" w14:textId="77777777" w:rsidR="002728EB" w:rsidRPr="004153B3" w:rsidRDefault="002728EB" w:rsidP="004A7CB7">
            <w:r w:rsidRPr="004153B3">
              <w:t>energy</w:t>
            </w:r>
          </w:p>
        </w:tc>
        <w:tc>
          <w:tcPr>
            <w:tcW w:w="1061" w:type="pct"/>
          </w:tcPr>
          <w:p w14:paraId="6A7ACCED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04149E81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2728EB" w:rsidRPr="005E38E7" w14:paraId="01ECA29D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854F5" w14:textId="77777777" w:rsidR="002728EB" w:rsidRPr="004153B3" w:rsidRDefault="002728EB" w:rsidP="004A7CB7">
            <w:r w:rsidRPr="004153B3">
              <w:t>num</w:t>
            </w:r>
          </w:p>
        </w:tc>
        <w:tc>
          <w:tcPr>
            <w:tcW w:w="1061" w:type="pct"/>
          </w:tcPr>
          <w:p w14:paraId="7420003C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0AB5F7B5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2728EB" w:rsidRPr="005E38E7" w14:paraId="5AE5769A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71BED" w14:textId="77777777" w:rsidR="002728EB" w:rsidRPr="004153B3" w:rsidRDefault="002728EB" w:rsidP="004A7CB7">
            <w:r w:rsidRPr="004153B3">
              <w:lastRenderedPageBreak/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6D674A75" w14:textId="77777777" w:rsidR="002728EB" w:rsidRPr="001D5036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2EA068E9" w14:textId="77777777" w:rsidR="002728EB" w:rsidRPr="004153B3" w:rsidRDefault="002728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2728EB" w:rsidRPr="005E38E7" w14:paraId="0F4C3C30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003E87C" w14:textId="55876284" w:rsidR="002728EB" w:rsidRPr="004F51B6" w:rsidRDefault="00034B3B" w:rsidP="004F51B6">
            <w:r w:rsidRPr="004F51B6">
              <w:rPr>
                <w:rFonts w:hint="eastAsia"/>
              </w:rPr>
              <w:t>orderNo</w:t>
            </w:r>
          </w:p>
        </w:tc>
        <w:tc>
          <w:tcPr>
            <w:tcW w:w="1061" w:type="pct"/>
          </w:tcPr>
          <w:p w14:paraId="20FA9E29" w14:textId="0765C720" w:rsidR="002728EB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9925ED0" w14:textId="45398BEA" w:rsidR="002728EB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采购单号</w:t>
            </w:r>
          </w:p>
        </w:tc>
      </w:tr>
      <w:tr w:rsidR="00034B3B" w:rsidRPr="005E38E7" w14:paraId="3FFA88AB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CC1441" w14:textId="530DDA95" w:rsidR="00034B3B" w:rsidRPr="004F51B6" w:rsidRDefault="00034B3B" w:rsidP="004F51B6">
            <w:r w:rsidRPr="004F51B6">
              <w:rPr>
                <w:rFonts w:hint="eastAsia"/>
              </w:rPr>
              <w:t>del</w:t>
            </w:r>
          </w:p>
        </w:tc>
        <w:tc>
          <w:tcPr>
            <w:tcW w:w="1061" w:type="pct"/>
          </w:tcPr>
          <w:p w14:paraId="6C32009D" w14:textId="160234BA" w:rsidR="00034B3B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54E82BE" w14:textId="4C947589" w:rsidR="00034B3B" w:rsidRDefault="00034B3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已删除</w:t>
            </w:r>
          </w:p>
        </w:tc>
      </w:tr>
      <w:tr w:rsidR="00D97CF3" w:rsidRPr="005E38E7" w14:paraId="7960CF6F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5D2C065" w14:textId="18C641D9" w:rsidR="00D97CF3" w:rsidRPr="004F51B6" w:rsidRDefault="00D97CF3" w:rsidP="004F51B6">
            <w:r w:rsidRPr="004F51B6">
              <w:rPr>
                <w:rFonts w:hint="eastAsia"/>
              </w:rPr>
              <w:t>createtime</w:t>
            </w:r>
          </w:p>
        </w:tc>
        <w:tc>
          <w:tcPr>
            <w:tcW w:w="1061" w:type="pct"/>
          </w:tcPr>
          <w:p w14:paraId="412BBCAE" w14:textId="6ABAC547" w:rsidR="00D97CF3" w:rsidRDefault="004F51B6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5F23ED2" w14:textId="1B28C4D4" w:rsidR="00D97CF3" w:rsidRDefault="004F51B6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D97CF3" w:rsidRPr="005E38E7" w14:paraId="7397B56D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63344" w14:textId="036503EC" w:rsidR="00D97CF3" w:rsidRPr="004F51B6" w:rsidRDefault="00D97CF3" w:rsidP="004F51B6">
            <w:r w:rsidRPr="004F51B6">
              <w:rPr>
                <w:rFonts w:hint="eastAsia"/>
              </w:rPr>
              <w:t>updatetime</w:t>
            </w:r>
          </w:p>
        </w:tc>
        <w:tc>
          <w:tcPr>
            <w:tcW w:w="1061" w:type="pct"/>
          </w:tcPr>
          <w:p w14:paraId="1929A7E0" w14:textId="1A2F1441" w:rsidR="00D97CF3" w:rsidRDefault="004F51B6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E19ECA0" w14:textId="3B6893F9" w:rsidR="00D97CF3" w:rsidRDefault="004F51B6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14:paraId="7AADC31E" w14:textId="77777777" w:rsidR="002728EB" w:rsidRPr="009B25CC" w:rsidRDefault="002728EB" w:rsidP="002728EB">
      <w:pPr>
        <w:pStyle w:val="a8"/>
        <w:ind w:left="840" w:firstLineChars="0" w:firstLine="0"/>
      </w:pPr>
    </w:p>
    <w:p w14:paraId="77235340" w14:textId="77777777" w:rsidR="002728EB" w:rsidRPr="005C1293" w:rsidRDefault="002728EB" w:rsidP="002728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05026CA7" w14:textId="77777777" w:rsidR="005C1293" w:rsidRDefault="005C1293" w:rsidP="005C1293">
      <w:pPr>
        <w:pStyle w:val="a8"/>
        <w:ind w:left="840"/>
      </w:pPr>
      <w:r>
        <w:t>{</w:t>
      </w:r>
    </w:p>
    <w:p w14:paraId="490EE4C3" w14:textId="77777777" w:rsidR="005C1293" w:rsidRDefault="005C1293" w:rsidP="005C1293">
      <w:pPr>
        <w:pStyle w:val="a8"/>
        <w:ind w:left="840"/>
      </w:pPr>
      <w:r>
        <w:t xml:space="preserve">    "result": {</w:t>
      </w:r>
    </w:p>
    <w:p w14:paraId="5B6AD91E" w14:textId="77777777" w:rsidR="005C1293" w:rsidRDefault="005C1293" w:rsidP="005C1293">
      <w:pPr>
        <w:pStyle w:val="a8"/>
        <w:ind w:left="840"/>
      </w:pPr>
      <w:r>
        <w:t xml:space="preserve">        "orderInfoList": [</w:t>
      </w:r>
    </w:p>
    <w:p w14:paraId="2D182A4B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131B434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7F0F84D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12725EF8" w14:textId="77777777" w:rsidR="005C1293" w:rsidRDefault="005C1293" w:rsidP="005C1293">
      <w:pPr>
        <w:pStyle w:val="a8"/>
        <w:ind w:left="840"/>
      </w:pPr>
      <w:r>
        <w:t xml:space="preserve">                "name": "121212122",</w:t>
      </w:r>
    </w:p>
    <w:p w14:paraId="48B1FE06" w14:textId="77777777" w:rsidR="005C1293" w:rsidRDefault="005C1293" w:rsidP="005C1293">
      <w:pPr>
        <w:pStyle w:val="a8"/>
        <w:ind w:left="840"/>
      </w:pPr>
      <w:r>
        <w:t xml:space="preserve">                "num": 123456,</w:t>
      </w:r>
    </w:p>
    <w:p w14:paraId="6F6B1347" w14:textId="77777777" w:rsidR="005C1293" w:rsidRDefault="005C1293" w:rsidP="005C1293">
      <w:pPr>
        <w:pStyle w:val="a8"/>
        <w:ind w:left="840"/>
      </w:pPr>
      <w:r>
        <w:t xml:space="preserve">                "size": "",</w:t>
      </w:r>
    </w:p>
    <w:p w14:paraId="79CF8898" w14:textId="77777777" w:rsidR="005C1293" w:rsidRDefault="005C1293" w:rsidP="005C1293">
      <w:pPr>
        <w:pStyle w:val="a8"/>
        <w:ind w:left="840"/>
      </w:pPr>
      <w:r>
        <w:t xml:space="preserve">                "skuId": "123456",</w:t>
      </w:r>
    </w:p>
    <w:p w14:paraId="29B82E86" w14:textId="77777777" w:rsidR="005C1293" w:rsidRDefault="005C1293" w:rsidP="005C1293">
      <w:pPr>
        <w:pStyle w:val="a8"/>
        <w:ind w:left="840"/>
      </w:pPr>
      <w:r>
        <w:t xml:space="preserve">                "updatetime": "2018-01-24 12:01:06"</w:t>
      </w:r>
    </w:p>
    <w:p w14:paraId="19DD9589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64BE6DD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889302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4209B1A5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08F0E07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BE0AAD9" w14:textId="77777777" w:rsidR="005C1293" w:rsidRDefault="005C1293" w:rsidP="005C1293">
      <w:pPr>
        <w:pStyle w:val="a8"/>
        <w:ind w:left="840"/>
      </w:pPr>
      <w:r>
        <w:t xml:space="preserve">                "energy": 1,</w:t>
      </w:r>
    </w:p>
    <w:p w14:paraId="15070A5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4A249EB2" w14:textId="77777777" w:rsidR="005C1293" w:rsidRDefault="005C1293" w:rsidP="005C1293">
      <w:pPr>
        <w:pStyle w:val="a8"/>
        <w:ind w:left="840"/>
      </w:pPr>
      <w:r>
        <w:t xml:space="preserve">                "num": 111111,</w:t>
      </w:r>
    </w:p>
    <w:p w14:paraId="79E8EC8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7C5E288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7D907B4E" w14:textId="77777777" w:rsidR="005C1293" w:rsidRDefault="005C1293" w:rsidP="005C1293">
      <w:pPr>
        <w:pStyle w:val="a8"/>
        <w:ind w:left="840"/>
      </w:pPr>
      <w:r>
        <w:t xml:space="preserve">                "skuId": "111111",</w:t>
      </w:r>
    </w:p>
    <w:p w14:paraId="2AD761F0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23D4FEBE" w14:textId="77777777" w:rsidR="005C1293" w:rsidRDefault="005C1293" w:rsidP="005C1293">
      <w:pPr>
        <w:pStyle w:val="a8"/>
        <w:ind w:left="840"/>
      </w:pPr>
      <w:r>
        <w:t xml:space="preserve">                "weight": "2.68",</w:t>
      </w:r>
    </w:p>
    <w:p w14:paraId="3D3D8E99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7D9459AC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3F41105F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3E1DF42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1E2BC49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1020F76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5BC0B0AA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0A46601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48E0651C" w14:textId="77777777" w:rsidR="005C1293" w:rsidRDefault="005C1293" w:rsidP="005C1293">
      <w:pPr>
        <w:pStyle w:val="a8"/>
        <w:ind w:left="840"/>
      </w:pPr>
      <w:r>
        <w:t xml:space="preserve">                "num": 111113,</w:t>
      </w:r>
    </w:p>
    <w:p w14:paraId="6393C374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36BE22A4" w14:textId="77777777" w:rsidR="005C1293" w:rsidRDefault="005C1293" w:rsidP="005C1293">
      <w:pPr>
        <w:pStyle w:val="a8"/>
        <w:ind w:left="840"/>
      </w:pPr>
      <w:r>
        <w:lastRenderedPageBreak/>
        <w:t xml:space="preserve">                "size": "0×0×0",</w:t>
      </w:r>
    </w:p>
    <w:p w14:paraId="3743BDD4" w14:textId="77777777" w:rsidR="005C1293" w:rsidRDefault="005C1293" w:rsidP="005C1293">
      <w:pPr>
        <w:pStyle w:val="a8"/>
        <w:ind w:left="840"/>
      </w:pPr>
      <w:r>
        <w:t xml:space="preserve">                "skuId": "111113",</w:t>
      </w:r>
    </w:p>
    <w:p w14:paraId="3CD63619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00E62CE3" w14:textId="77777777" w:rsidR="005C1293" w:rsidRDefault="005C1293" w:rsidP="005C1293">
      <w:pPr>
        <w:pStyle w:val="a8"/>
        <w:ind w:left="840"/>
      </w:pPr>
      <w:r>
        <w:t xml:space="preserve">                "weight": "0.25",</w:t>
      </w:r>
    </w:p>
    <w:p w14:paraId="19549EBD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5E5A7AD2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5026BE8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9689A0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3CEA264F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DCC72D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275ED9FB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7CDD426E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4F4A6468" w14:textId="77777777" w:rsidR="005C1293" w:rsidRDefault="005C1293" w:rsidP="005C1293">
      <w:pPr>
        <w:pStyle w:val="a8"/>
        <w:ind w:left="840"/>
      </w:pPr>
      <w:r>
        <w:t xml:space="preserve">                "num": 111112,</w:t>
      </w:r>
    </w:p>
    <w:p w14:paraId="73FAB9B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4B40D80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3A76EE4C" w14:textId="77777777" w:rsidR="005C1293" w:rsidRDefault="005C1293" w:rsidP="005C1293">
      <w:pPr>
        <w:pStyle w:val="a8"/>
        <w:ind w:left="840"/>
      </w:pPr>
      <w:r>
        <w:t xml:space="preserve">                "skuId": "111112",</w:t>
      </w:r>
    </w:p>
    <w:p w14:paraId="7FA0AAC1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51C3A373" w14:textId="77777777" w:rsidR="005C1293" w:rsidRDefault="005C1293" w:rsidP="005C1293">
      <w:pPr>
        <w:pStyle w:val="a8"/>
        <w:ind w:left="840"/>
      </w:pPr>
      <w:r>
        <w:t xml:space="preserve">                "weight": "0.09",</w:t>
      </w:r>
    </w:p>
    <w:p w14:paraId="59625E0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2DBCFD11" w14:textId="77777777" w:rsidR="005C1293" w:rsidRDefault="005C1293" w:rsidP="005C1293">
      <w:pPr>
        <w:pStyle w:val="a8"/>
        <w:ind w:left="840"/>
      </w:pPr>
      <w:r>
        <w:t xml:space="preserve">            }</w:t>
      </w:r>
    </w:p>
    <w:p w14:paraId="46455190" w14:textId="77777777" w:rsidR="005C1293" w:rsidRDefault="005C1293" w:rsidP="005C1293">
      <w:pPr>
        <w:pStyle w:val="a8"/>
        <w:ind w:left="840"/>
      </w:pPr>
      <w:r>
        <w:t xml:space="preserve">        ],</w:t>
      </w:r>
    </w:p>
    <w:p w14:paraId="6C56D9BA" w14:textId="77777777" w:rsidR="005C1293" w:rsidRDefault="005C1293" w:rsidP="005C1293">
      <w:pPr>
        <w:pStyle w:val="a8"/>
        <w:ind w:left="840"/>
      </w:pPr>
      <w:r>
        <w:t xml:space="preserve">        "totalAmount": 0,</w:t>
      </w:r>
    </w:p>
    <w:p w14:paraId="5AEB9B4C" w14:textId="77777777" w:rsidR="005C1293" w:rsidRDefault="005C1293" w:rsidP="005C1293">
      <w:pPr>
        <w:pStyle w:val="a8"/>
        <w:ind w:left="840"/>
      </w:pPr>
      <w:r>
        <w:t xml:space="preserve">        "totalNum": 456792</w:t>
      </w:r>
    </w:p>
    <w:p w14:paraId="1BB18DA6" w14:textId="77777777" w:rsidR="005C1293" w:rsidRDefault="005C1293" w:rsidP="005C1293">
      <w:pPr>
        <w:pStyle w:val="a8"/>
        <w:ind w:left="840"/>
      </w:pPr>
      <w:r>
        <w:t xml:space="preserve">    },</w:t>
      </w:r>
    </w:p>
    <w:p w14:paraId="0593E762" w14:textId="77777777" w:rsidR="005C1293" w:rsidRDefault="005C1293" w:rsidP="005C1293">
      <w:pPr>
        <w:pStyle w:val="a8"/>
        <w:ind w:left="840"/>
      </w:pPr>
      <w:r>
        <w:t xml:space="preserve">    "resultCode": "0000",</w:t>
      </w:r>
    </w:p>
    <w:p w14:paraId="1620586C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1ECD516" w14:textId="77777777" w:rsidR="005C1293" w:rsidRDefault="005C1293" w:rsidP="005C1293">
      <w:pPr>
        <w:pStyle w:val="a8"/>
        <w:ind w:left="840"/>
      </w:pPr>
      <w:r>
        <w:t xml:space="preserve">    "success": true</w:t>
      </w:r>
    </w:p>
    <w:p w14:paraId="1F71E1DA" w14:textId="25B7B37E" w:rsidR="005C1293" w:rsidRDefault="005C1293" w:rsidP="005C1293">
      <w:pPr>
        <w:pStyle w:val="a8"/>
        <w:ind w:left="840" w:firstLineChars="0" w:firstLine="0"/>
      </w:pPr>
      <w:r>
        <w:t>}</w:t>
      </w:r>
    </w:p>
    <w:p w14:paraId="1DF4BEA9" w14:textId="60F29006" w:rsidR="00890C69" w:rsidRDefault="00890C69" w:rsidP="00890C69">
      <w:pPr>
        <w:pStyle w:val="3"/>
        <w:rPr>
          <w:rFonts w:ascii="微软雅黑" w:eastAsia="微软雅黑" w:hAnsi="微软雅黑"/>
          <w:b w:val="0"/>
        </w:rPr>
      </w:pPr>
      <w:bookmarkStart w:id="38" w:name="_Toc503955585"/>
      <w:r>
        <w:rPr>
          <w:rFonts w:ascii="微软雅黑" w:eastAsia="微软雅黑" w:hAnsi="微软雅黑" w:hint="eastAsia"/>
          <w:b w:val="0"/>
        </w:rPr>
        <w:t>当前采购单新增</w:t>
      </w:r>
      <w:r w:rsidRPr="00D30D7D">
        <w:rPr>
          <w:rFonts w:ascii="微软雅黑" w:eastAsia="微软雅黑" w:hAnsi="微软雅黑"/>
          <w:b w:val="0"/>
        </w:rPr>
        <w:t>接口</w:t>
      </w:r>
      <w:bookmarkEnd w:id="38"/>
    </w:p>
    <w:p w14:paraId="51432C1D" w14:textId="742DD83C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示例：</w:t>
      </w:r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http://localhost:8081/currentOrder/add?</w:t>
      </w:r>
      <w:ins w:id="39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40" w:author="zongchao1" w:date="2018-01-25T18:43:00Z">
        <w:r w:rsidR="00336D3E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sceneId=g&amp;skuNumJson={"5089239":5089253,"1523270":10172525217}</w:t>
      </w:r>
    </w:p>
    <w:p w14:paraId="190042C2" w14:textId="54AE5668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HTTPS请求方式：</w:t>
      </w:r>
      <w:r w:rsidR="0008481A">
        <w:rPr>
          <w:rFonts w:ascii="微软雅黑" w:eastAsia="微软雅黑" w:hAnsi="微软雅黑" w:hint="eastAsia"/>
        </w:rPr>
        <w:t>GET/POST</w:t>
      </w:r>
    </w:p>
    <w:p w14:paraId="3A0DC75F" w14:textId="77777777" w:rsidR="00890C69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84"/>
        <w:gridCol w:w="1217"/>
        <w:gridCol w:w="3374"/>
        <w:gridCol w:w="3375"/>
      </w:tblGrid>
      <w:tr w:rsidR="00890C69" w:rsidRPr="005E38E7" w14:paraId="2071B9A3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3DA65882" w14:textId="77777777" w:rsidR="00890C69" w:rsidRPr="00716577" w:rsidRDefault="00890C69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319E5AA1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3079F71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767C7A6E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4DDAC4C3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45EB5671" w14:textId="1DB1348A" w:rsidR="00890C6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36D3E">
              <w:rPr>
                <w:rFonts w:ascii="Times New Roman" w:hAnsi="Times New Roman" w:cstheme="minorHAnsi" w:hint="eastAsia"/>
                <w:sz w:val="21"/>
                <w:szCs w:val="21"/>
              </w:rPr>
              <w:t>skuNumJson</w:t>
            </w:r>
          </w:p>
        </w:tc>
        <w:tc>
          <w:tcPr>
            <w:tcW w:w="673" w:type="pct"/>
            <w:hideMark/>
          </w:tcPr>
          <w:p w14:paraId="705FF7AD" w14:textId="77777777" w:rsidR="00890C69" w:rsidRPr="0071657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CADA4C1" w14:textId="1132B2F5" w:rsidR="00890C69" w:rsidRPr="00716577" w:rsidRDefault="0080728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1C96522A" w14:textId="19EBBE66" w:rsidR="00890C69" w:rsidRPr="00716577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sku json</w:t>
            </w:r>
            <w:r>
              <w:rPr>
                <w:rFonts w:hint="eastAsia"/>
                <w:sz w:val="18"/>
                <w:szCs w:val="18"/>
              </w:rPr>
              <w:t>串</w:t>
            </w:r>
            <w:ins w:id="41" w:author="zongchao1" w:date="2018-01-25T18:43:00Z">
              <w:r w:rsidR="007D0555">
                <w:rPr>
                  <w:rFonts w:hint="eastAsia"/>
                  <w:sz w:val="18"/>
                  <w:szCs w:val="18"/>
                </w:rPr>
                <w:t>,</w:t>
              </w:r>
            </w:ins>
            <w:ins w:id="42" w:author="zongchao1" w:date="2018-01-25T18:44:00Z">
              <w:r w:rsidR="007D0555">
                <w:rPr>
                  <w:rFonts w:hint="eastAsia"/>
                  <w:sz w:val="18"/>
                  <w:szCs w:val="18"/>
                </w:rPr>
                <w:t>格式</w:t>
              </w:r>
              <w:r w:rsidR="007D0555">
                <w:rPr>
                  <w:sz w:val="18"/>
                  <w:szCs w:val="18"/>
                </w:rPr>
                <w:t>为</w:t>
              </w:r>
              <w:r w:rsidR="007D0555">
                <w:rPr>
                  <w:rFonts w:hint="eastAsia"/>
                  <w:sz w:val="18"/>
                  <w:szCs w:val="18"/>
                </w:rPr>
                <w:t>{</w:t>
              </w:r>
              <w:r w:rsidR="007D0555">
                <w:rPr>
                  <w:sz w:val="18"/>
                  <w:szCs w:val="18"/>
                </w:rPr>
                <w:t>skuId:num</w:t>
              </w:r>
              <w:r w:rsidR="007D0555">
                <w:rPr>
                  <w:rFonts w:hint="eastAsia"/>
                  <w:sz w:val="18"/>
                  <w:szCs w:val="18"/>
                </w:rPr>
                <w:t>}</w:t>
              </w:r>
            </w:ins>
          </w:p>
        </w:tc>
      </w:tr>
      <w:tr w:rsidR="00807289" w:rsidRPr="005E38E7" w14:paraId="50A2A02F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DAE75D4" w14:textId="4922B968" w:rsidR="0080728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8EB0D20" w14:textId="43AE4F38" w:rsidR="00807289" w:rsidRPr="00716577" w:rsidRDefault="0080728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0C634691" w14:textId="1E1B1CF5" w:rsidR="00807289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5796D628" w14:textId="190BC023" w:rsidR="00807289" w:rsidRPr="00716577" w:rsidRDefault="0080728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5CBB4CD2" w14:textId="77777777" w:rsidR="00890C69" w:rsidRPr="0082767D" w:rsidRDefault="00890C69" w:rsidP="00890C69">
      <w:pPr>
        <w:spacing w:line="0" w:lineRule="atLeast"/>
        <w:rPr>
          <w:rFonts w:ascii="微软雅黑" w:eastAsia="微软雅黑" w:hAnsi="微软雅黑"/>
        </w:rPr>
      </w:pPr>
    </w:p>
    <w:p w14:paraId="187F0848" w14:textId="73435450" w:rsidR="00890C69" w:rsidRPr="00C5141A" w:rsidRDefault="00C5141A" w:rsidP="00C5141A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 w:rsidRPr="00336D3E">
        <w:rPr>
          <w:rFonts w:ascii="Times New Roman" w:hAnsi="Times New Roman" w:cstheme="minorHAnsi" w:hint="eastAsia"/>
          <w:b/>
          <w:bCs/>
          <w:sz w:val="21"/>
          <w:szCs w:val="21"/>
        </w:rPr>
        <w:t>skuNumJson</w:t>
      </w:r>
      <w:r w:rsidR="00890C69" w:rsidRPr="00C5141A">
        <w:rPr>
          <w:rFonts w:hint="eastAsia"/>
          <w:b/>
          <w:bCs/>
          <w:color w:val="000000"/>
          <w:sz w:val="18"/>
          <w:szCs w:val="18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890C69" w:rsidRPr="005E38E7" w14:paraId="3098BBC6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5C6D6C86" w14:textId="77777777" w:rsidR="00890C69" w:rsidRPr="00716577" w:rsidRDefault="00890C69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6CE93D9F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AEE0103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27A99A7F" w14:textId="77777777" w:rsidR="00890C69" w:rsidRPr="00716577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27F6349A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6E687943" w14:textId="77777777" w:rsidR="00890C69" w:rsidRPr="00716577" w:rsidRDefault="00890C69" w:rsidP="004A7CB7">
            <w:pPr>
              <w:rPr>
                <w:sz w:val="18"/>
                <w:szCs w:val="18"/>
              </w:rPr>
            </w:pPr>
            <w:r>
              <w:rPr>
                <w:rFonts w:cstheme="minorHAnsi"/>
                <w:kern w:val="0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3900F37B" w14:textId="77777777" w:rsidR="00890C69" w:rsidRPr="0071657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4897E23" w14:textId="77777777" w:rsidR="00890C69" w:rsidRPr="0071657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27" w:type="pct"/>
            <w:hideMark/>
          </w:tcPr>
          <w:p w14:paraId="59B8F75B" w14:textId="77777777" w:rsidR="00890C69" w:rsidRPr="0071657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33350E">
              <w:rPr>
                <w:rFonts w:cstheme="minorHAnsi" w:hint="eastAsia"/>
                <w:kern w:val="0"/>
                <w:szCs w:val="21"/>
              </w:rPr>
              <w:t>商品</w:t>
            </w:r>
            <w:r w:rsidRPr="0033350E">
              <w:rPr>
                <w:rFonts w:cstheme="minorHAnsi"/>
                <w:kern w:val="0"/>
                <w:szCs w:val="21"/>
              </w:rPr>
              <w:t>id</w:t>
            </w:r>
          </w:p>
        </w:tc>
      </w:tr>
      <w:tr w:rsidR="00890C69" w:rsidRPr="005E38E7" w14:paraId="556F1DC6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4B3656E9" w14:textId="77777777" w:rsidR="00890C69" w:rsidRDefault="00890C69" w:rsidP="004A7CB7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lastRenderedPageBreak/>
              <w:t>sceneId</w:t>
            </w:r>
          </w:p>
        </w:tc>
        <w:tc>
          <w:tcPr>
            <w:tcW w:w="673" w:type="pct"/>
            <w:vAlign w:val="center"/>
          </w:tcPr>
          <w:p w14:paraId="7EB104A7" w14:textId="77777777" w:rsidR="00890C69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80C7CF7" w14:textId="77777777" w:rsidR="00890C69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vAlign w:val="center"/>
          </w:tcPr>
          <w:p w14:paraId="42230B23" w14:textId="77777777" w:rsidR="00890C69" w:rsidRPr="0071657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</w:tbl>
    <w:p w14:paraId="2C8B8285" w14:textId="77777777" w:rsidR="00890C69" w:rsidRPr="00A94632" w:rsidRDefault="00890C69" w:rsidP="00890C69"/>
    <w:p w14:paraId="7F1AE275" w14:textId="77777777" w:rsidR="00890C69" w:rsidRPr="00FC4C1F" w:rsidRDefault="00890C69" w:rsidP="00890C6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890C69" w:rsidRPr="005E38E7" w14:paraId="56C1B629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6EA0E8" w14:textId="77777777" w:rsidR="00890C69" w:rsidRPr="00794512" w:rsidRDefault="00890C69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01FCE9B" w14:textId="77777777" w:rsidR="00890C69" w:rsidRPr="00794512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F45E07C" w14:textId="77777777" w:rsidR="00890C69" w:rsidRPr="00794512" w:rsidRDefault="00890C69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890C69" w:rsidRPr="005E38E7" w14:paraId="702EF207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7616D0" w14:textId="77777777" w:rsidR="00890C69" w:rsidRPr="00FA345C" w:rsidRDefault="00890C69" w:rsidP="004A7CB7">
            <w:r w:rsidRPr="00FA345C">
              <w:rPr>
                <w:rFonts w:hint="eastAsia"/>
              </w:rPr>
              <w:t>success</w:t>
            </w:r>
          </w:p>
          <w:p w14:paraId="2D561430" w14:textId="77777777" w:rsidR="00890C69" w:rsidRPr="00742779" w:rsidRDefault="00890C69" w:rsidP="004A7CB7"/>
        </w:tc>
        <w:tc>
          <w:tcPr>
            <w:tcW w:w="1061" w:type="pct"/>
          </w:tcPr>
          <w:p w14:paraId="5A513B1F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7955EB40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890C69" w:rsidRPr="005E38E7" w14:paraId="0066331F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07F971" w14:textId="77777777" w:rsidR="00890C69" w:rsidRPr="00FA345C" w:rsidRDefault="00890C69" w:rsidP="004A7CB7">
            <w:r w:rsidRPr="00FA345C">
              <w:rPr>
                <w:rFonts w:hint="eastAsia"/>
              </w:rPr>
              <w:t>resultCode</w:t>
            </w:r>
          </w:p>
          <w:p w14:paraId="50F94A7A" w14:textId="77777777" w:rsidR="00890C69" w:rsidRPr="00742779" w:rsidRDefault="00890C69" w:rsidP="004A7CB7"/>
        </w:tc>
        <w:tc>
          <w:tcPr>
            <w:tcW w:w="1061" w:type="pct"/>
          </w:tcPr>
          <w:p w14:paraId="06AB0FC7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B88F685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890C69" w:rsidRPr="005E38E7" w14:paraId="790D49DB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E7D4" w14:textId="77777777" w:rsidR="00890C69" w:rsidRPr="00FA345C" w:rsidRDefault="00890C69" w:rsidP="004A7CB7">
            <w:r w:rsidRPr="00FA345C">
              <w:rPr>
                <w:rFonts w:hint="eastAsia"/>
              </w:rPr>
              <w:t>resultMessage</w:t>
            </w:r>
          </w:p>
          <w:p w14:paraId="55A1995E" w14:textId="77777777" w:rsidR="00890C69" w:rsidRPr="00742779" w:rsidRDefault="00890C69" w:rsidP="004A7CB7"/>
        </w:tc>
        <w:tc>
          <w:tcPr>
            <w:tcW w:w="1061" w:type="pct"/>
          </w:tcPr>
          <w:p w14:paraId="33857BD9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2ECFF5D" w14:textId="77777777" w:rsidR="00890C69" w:rsidRPr="005E38E7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890C69" w:rsidRPr="005E38E7" w14:paraId="0C8E60F3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DD743CF" w14:textId="77777777" w:rsidR="00890C69" w:rsidRPr="00FA345C" w:rsidRDefault="00890C69" w:rsidP="004A7CB7">
            <w:r w:rsidRPr="00FA345C">
              <w:rPr>
                <w:rFonts w:hint="eastAsia"/>
              </w:rPr>
              <w:t>result</w:t>
            </w:r>
          </w:p>
          <w:p w14:paraId="16510962" w14:textId="77777777" w:rsidR="00890C69" w:rsidRPr="00742779" w:rsidRDefault="00890C69" w:rsidP="004A7CB7"/>
        </w:tc>
        <w:tc>
          <w:tcPr>
            <w:tcW w:w="1061" w:type="pct"/>
          </w:tcPr>
          <w:p w14:paraId="3DE1BC62" w14:textId="77777777" w:rsidR="00890C69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1804D5E5" w14:textId="77777777" w:rsidR="00890C69" w:rsidRDefault="00890C69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D2A0AF1" w14:textId="77777777" w:rsidR="00890C69" w:rsidRPr="00D50B2E" w:rsidRDefault="00890C69" w:rsidP="00890C69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53268687" w14:textId="77777777" w:rsidR="00336D3E" w:rsidRDefault="00336D3E" w:rsidP="00336D3E">
      <w:pPr>
        <w:pStyle w:val="a8"/>
        <w:ind w:left="840"/>
      </w:pPr>
      <w:r>
        <w:t>{</w:t>
      </w:r>
    </w:p>
    <w:p w14:paraId="0803C67B" w14:textId="77777777" w:rsidR="00336D3E" w:rsidRDefault="00336D3E" w:rsidP="00336D3E">
      <w:pPr>
        <w:pStyle w:val="a8"/>
        <w:ind w:left="840"/>
      </w:pPr>
      <w:r>
        <w:t xml:space="preserve">    "resultCode": "0000",</w:t>
      </w:r>
    </w:p>
    <w:p w14:paraId="13E22392" w14:textId="77777777" w:rsidR="00336D3E" w:rsidRDefault="00336D3E" w:rsidP="00336D3E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57B4512" w14:textId="77777777" w:rsidR="00336D3E" w:rsidRDefault="00336D3E" w:rsidP="00336D3E">
      <w:pPr>
        <w:pStyle w:val="a8"/>
        <w:ind w:left="840"/>
      </w:pPr>
      <w:r>
        <w:t xml:space="preserve">    "success": true</w:t>
      </w:r>
    </w:p>
    <w:p w14:paraId="1754740C" w14:textId="4515A3BF" w:rsidR="00890C69" w:rsidRDefault="00336D3E" w:rsidP="00336D3E">
      <w:pPr>
        <w:pStyle w:val="a8"/>
        <w:ind w:left="840" w:firstLineChars="0"/>
      </w:pPr>
      <w:r>
        <w:t>}</w:t>
      </w:r>
    </w:p>
    <w:p w14:paraId="3BE2D227" w14:textId="77777777" w:rsidR="002E5D93" w:rsidRDefault="002E5D93" w:rsidP="00336D3E">
      <w:pPr>
        <w:pStyle w:val="a8"/>
        <w:ind w:left="840" w:firstLineChars="0"/>
      </w:pPr>
    </w:p>
    <w:p w14:paraId="5FCC25BE" w14:textId="7FED144E" w:rsidR="002E5D93" w:rsidRDefault="002E5D93" w:rsidP="002E5D93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当前采购单更新</w:t>
      </w:r>
      <w:r w:rsidRPr="00D30D7D">
        <w:rPr>
          <w:rFonts w:ascii="微软雅黑" w:eastAsia="微软雅黑" w:hAnsi="微软雅黑"/>
          <w:b w:val="0"/>
        </w:rPr>
        <w:t>接口</w:t>
      </w:r>
    </w:p>
    <w:p w14:paraId="35D0C882" w14:textId="3955DA95" w:rsidR="002E5D93" w:rsidRPr="00AA70A4" w:rsidDel="002E2EEC" w:rsidRDefault="002E5D93" w:rsidP="00AA70A4">
      <w:pPr>
        <w:pStyle w:val="HTML"/>
        <w:shd w:val="clear" w:color="auto" w:fill="FFFFFF"/>
        <w:rPr>
          <w:del w:id="43" w:author="zongchao1" w:date="2018-01-25T18:45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="00AA70A4"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update</w:t>
      </w:r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ins w:id="44" w:author="zongchao1" w:date="2018-01-25T18:44:00Z">
        <w:r w:rsidR="002E2EEC"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45" w:author="zongchao1" w:date="2018-01-25T18:44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</w:t>
      </w:r>
      <w:ins w:id="46" w:author="zongchao1" w:date="2018-01-25T18:45:00Z">
        <w:r w:rsidR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&amp;skuId=111111&amp;num=1</w:t>
        </w:r>
      </w:ins>
      <w:del w:id="47" w:author="zongchao1" w:date="2018-01-25T18:45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25A8FEF1" w14:textId="56E871CD" w:rsidR="002E5D93" w:rsidRPr="00B064C5" w:rsidRDefault="002E5D93">
      <w:pPr>
        <w:pStyle w:val="HTML"/>
        <w:shd w:val="clear" w:color="auto" w:fill="FFFFFF"/>
        <w:rPr>
          <w:rFonts w:ascii="微软雅黑" w:eastAsia="微软雅黑" w:hAnsi="微软雅黑"/>
        </w:rPr>
        <w:pPrChange w:id="48" w:author="zongchao1" w:date="2018-01-25T18:45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5F49239D" w14:textId="77777777" w:rsidR="002E5D93" w:rsidRDefault="002E5D93" w:rsidP="002E5D93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E5D93" w:rsidRPr="005E38E7" w14:paraId="31CD52C5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13E8237E" w14:textId="77777777" w:rsidR="002E5D93" w:rsidRPr="00716577" w:rsidRDefault="002E5D93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4BA64A00" w14:textId="77777777" w:rsidR="002E5D93" w:rsidRPr="00716577" w:rsidRDefault="002E5D93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571C8CD" w14:textId="77777777" w:rsidR="002E5D93" w:rsidRPr="00716577" w:rsidRDefault="002E5D93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39314268" w14:textId="77777777" w:rsidR="002E5D93" w:rsidRPr="00716577" w:rsidRDefault="002E5D93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E5D93" w:rsidRPr="005E38E7" w14:paraId="3953CABD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2CED11E1" w14:textId="3EEE0DD8" w:rsidR="002E5D93" w:rsidRPr="00D64123" w:rsidRDefault="00D64123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1DD3B510" w14:textId="77777777" w:rsidR="002E5D93" w:rsidRPr="0071657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5DD5F5DC" w14:textId="77777777" w:rsidR="002E5D93" w:rsidRPr="0071657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7445EAF6" w14:textId="6B5F37D6" w:rsidR="002E5D93" w:rsidRPr="00716577" w:rsidRDefault="00D6412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</w:p>
        </w:tc>
      </w:tr>
      <w:tr w:rsidR="002E5D93" w:rsidRPr="005E38E7" w14:paraId="770156B2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5E9599BD" w14:textId="77777777" w:rsidR="002E5D93" w:rsidRPr="00D64123" w:rsidRDefault="002E5D93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2C37C2C6" w14:textId="77777777" w:rsidR="002E5D93" w:rsidRPr="0071657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237FAF8" w14:textId="77777777" w:rsidR="002E5D93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68A40283" w14:textId="77777777" w:rsidR="002E5D93" w:rsidRPr="0071657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D64123" w:rsidRPr="005E38E7" w14:paraId="7F854A48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0F3C3FAD" w14:textId="64A2D748" w:rsidR="00D64123" w:rsidRPr="00D64123" w:rsidRDefault="00D64123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15637FA8" w14:textId="0C293772" w:rsidR="00D64123" w:rsidRPr="00716577" w:rsidRDefault="00D64123" w:rsidP="00D64123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524FF2A" w14:textId="30109507" w:rsidR="00D64123" w:rsidRPr="001D5036" w:rsidRDefault="00D6412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49" w:author="zongchao1" w:date="2018-01-25T18:45:00Z">
              <w:r w:rsidRPr="001D5036" w:rsidDel="0039745A">
                <w:rPr>
                  <w:rFonts w:hint="eastAsia"/>
                </w:rPr>
                <w:delText>String</w:delText>
              </w:r>
            </w:del>
            <w:ins w:id="50" w:author="zongchao1" w:date="2018-01-25T18:45:00Z">
              <w:r w:rsidR="0039745A">
                <w:t>int</w:t>
              </w:r>
            </w:ins>
          </w:p>
        </w:tc>
        <w:tc>
          <w:tcPr>
            <w:tcW w:w="1827" w:type="pct"/>
          </w:tcPr>
          <w:p w14:paraId="175DAB67" w14:textId="6FEDB8EA" w:rsidR="00D64123" w:rsidRDefault="00D6412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  <w:ins w:id="51" w:author="zongchao1" w:date="2018-01-25T18:45:00Z">
              <w:r w:rsidR="002E2EEC">
                <w:rPr>
                  <w:rFonts w:hint="eastAsia"/>
                  <w:sz w:val="18"/>
                  <w:szCs w:val="18"/>
                </w:rPr>
                <w:t>,</w:t>
              </w:r>
              <w:r w:rsidR="002E2EEC">
                <w:rPr>
                  <w:rFonts w:hint="eastAsia"/>
                  <w:sz w:val="18"/>
                  <w:szCs w:val="18"/>
                </w:rPr>
                <w:t>可填写</w:t>
              </w:r>
              <w:r w:rsidR="002E2EEC">
                <w:rPr>
                  <w:sz w:val="18"/>
                  <w:szCs w:val="18"/>
                </w:rPr>
                <w:t>正数或者负数代表增减</w:t>
              </w:r>
            </w:ins>
          </w:p>
        </w:tc>
      </w:tr>
    </w:tbl>
    <w:p w14:paraId="776CE5D8" w14:textId="77777777" w:rsidR="002E5D93" w:rsidRPr="00FC4C1F" w:rsidRDefault="002E5D93" w:rsidP="002E5D9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E5D93" w:rsidRPr="005E38E7" w14:paraId="520BA4D8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7BA8A21" w14:textId="77777777" w:rsidR="002E5D93" w:rsidRPr="00794512" w:rsidRDefault="002E5D93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A51D4CD" w14:textId="77777777" w:rsidR="002E5D93" w:rsidRPr="00794512" w:rsidRDefault="002E5D93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05D9AE1" w14:textId="77777777" w:rsidR="002E5D93" w:rsidRPr="00794512" w:rsidRDefault="002E5D93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E5D93" w:rsidRPr="005E38E7" w14:paraId="613A56D9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BFDD18" w14:textId="77777777" w:rsidR="002E5D93" w:rsidRPr="00FA345C" w:rsidRDefault="002E5D93" w:rsidP="004A7CB7">
            <w:r w:rsidRPr="00FA345C">
              <w:rPr>
                <w:rFonts w:hint="eastAsia"/>
              </w:rPr>
              <w:t>success</w:t>
            </w:r>
          </w:p>
          <w:p w14:paraId="1291A768" w14:textId="77777777" w:rsidR="002E5D93" w:rsidRPr="00742779" w:rsidRDefault="002E5D93" w:rsidP="004A7CB7"/>
        </w:tc>
        <w:tc>
          <w:tcPr>
            <w:tcW w:w="1061" w:type="pct"/>
          </w:tcPr>
          <w:p w14:paraId="78CFF168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C6D1E90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E5D93" w:rsidRPr="005E38E7" w14:paraId="7E0BE9D0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622A930" w14:textId="77777777" w:rsidR="002E5D93" w:rsidRPr="00FA345C" w:rsidRDefault="002E5D93" w:rsidP="004A7CB7">
            <w:r w:rsidRPr="00FA345C">
              <w:rPr>
                <w:rFonts w:hint="eastAsia"/>
              </w:rPr>
              <w:t>resultCode</w:t>
            </w:r>
          </w:p>
          <w:p w14:paraId="4AC14E8F" w14:textId="77777777" w:rsidR="002E5D93" w:rsidRPr="00742779" w:rsidRDefault="002E5D93" w:rsidP="004A7CB7"/>
        </w:tc>
        <w:tc>
          <w:tcPr>
            <w:tcW w:w="1061" w:type="pct"/>
          </w:tcPr>
          <w:p w14:paraId="74EF9FA9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CCFCD3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E5D93" w:rsidRPr="005E38E7" w14:paraId="45D03B5E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15D57D" w14:textId="77777777" w:rsidR="002E5D93" w:rsidRPr="00FA345C" w:rsidRDefault="002E5D93" w:rsidP="004A7CB7">
            <w:r w:rsidRPr="00FA345C">
              <w:rPr>
                <w:rFonts w:hint="eastAsia"/>
              </w:rPr>
              <w:t>resultMessage</w:t>
            </w:r>
          </w:p>
          <w:p w14:paraId="22ABD8E1" w14:textId="77777777" w:rsidR="002E5D93" w:rsidRPr="00742779" w:rsidRDefault="002E5D93" w:rsidP="004A7CB7"/>
        </w:tc>
        <w:tc>
          <w:tcPr>
            <w:tcW w:w="1061" w:type="pct"/>
          </w:tcPr>
          <w:p w14:paraId="35ABF99E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193FFFC" w14:textId="77777777" w:rsidR="002E5D93" w:rsidRPr="005E38E7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E5D93" w:rsidRPr="005E38E7" w14:paraId="61F6D8ED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2504D" w14:textId="77777777" w:rsidR="002E5D93" w:rsidRPr="00FA345C" w:rsidRDefault="002E5D93" w:rsidP="004A7CB7">
            <w:r w:rsidRPr="00FA345C">
              <w:rPr>
                <w:rFonts w:hint="eastAsia"/>
              </w:rPr>
              <w:lastRenderedPageBreak/>
              <w:t>result</w:t>
            </w:r>
          </w:p>
          <w:p w14:paraId="024F7AEF" w14:textId="77777777" w:rsidR="002E5D93" w:rsidRPr="00742779" w:rsidRDefault="002E5D93" w:rsidP="004A7CB7"/>
        </w:tc>
        <w:tc>
          <w:tcPr>
            <w:tcW w:w="1061" w:type="pct"/>
          </w:tcPr>
          <w:p w14:paraId="3E2BD7F3" w14:textId="77777777" w:rsidR="002E5D93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330856CE" w14:textId="77777777" w:rsidR="002E5D93" w:rsidRDefault="002E5D93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55ECEFDC" w14:textId="77777777" w:rsidR="002E5D93" w:rsidRPr="00D50B2E" w:rsidRDefault="002E5D93" w:rsidP="002E5D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DBABD1C" w14:textId="77777777" w:rsidR="002E5D93" w:rsidRDefault="002E5D93" w:rsidP="002E5D93">
      <w:pPr>
        <w:pStyle w:val="a8"/>
        <w:ind w:left="840"/>
      </w:pPr>
      <w:r>
        <w:t>{</w:t>
      </w:r>
    </w:p>
    <w:p w14:paraId="7FF5D47A" w14:textId="77777777" w:rsidR="002E5D93" w:rsidRDefault="002E5D93" w:rsidP="002E5D93">
      <w:pPr>
        <w:pStyle w:val="a8"/>
        <w:ind w:left="840"/>
      </w:pPr>
      <w:r>
        <w:t xml:space="preserve">    "resultCode": "0000",</w:t>
      </w:r>
    </w:p>
    <w:p w14:paraId="14E54F86" w14:textId="77777777" w:rsidR="002E5D93" w:rsidRDefault="002E5D93" w:rsidP="002E5D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C287D41" w14:textId="77777777" w:rsidR="002E5D93" w:rsidRDefault="002E5D93" w:rsidP="002E5D93">
      <w:pPr>
        <w:pStyle w:val="a8"/>
        <w:ind w:left="840"/>
      </w:pPr>
      <w:r>
        <w:t xml:space="preserve">    "success": true</w:t>
      </w:r>
    </w:p>
    <w:p w14:paraId="7859FB94" w14:textId="77777777" w:rsidR="002E5D93" w:rsidRPr="00E74B29" w:rsidRDefault="002E5D93" w:rsidP="002E5D93">
      <w:pPr>
        <w:pStyle w:val="a8"/>
        <w:ind w:left="840" w:firstLineChars="0"/>
      </w:pPr>
      <w:r>
        <w:t>}</w:t>
      </w:r>
    </w:p>
    <w:p w14:paraId="323256B2" w14:textId="552765C5" w:rsidR="002957EB" w:rsidRDefault="002957EB" w:rsidP="002957EB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当前采购单删除</w:t>
      </w:r>
      <w:r w:rsidRPr="00D30D7D">
        <w:rPr>
          <w:rFonts w:ascii="微软雅黑" w:eastAsia="微软雅黑" w:hAnsi="微软雅黑"/>
          <w:b w:val="0"/>
        </w:rPr>
        <w:t>接口</w:t>
      </w:r>
    </w:p>
    <w:p w14:paraId="5034BD9C" w14:textId="33A653C2" w:rsidR="002957EB" w:rsidRPr="00AA70A4" w:rsidDel="0039745A" w:rsidRDefault="002957EB" w:rsidP="002957EB">
      <w:pPr>
        <w:pStyle w:val="HTML"/>
        <w:shd w:val="clear" w:color="auto" w:fill="FFFFFF"/>
        <w:rPr>
          <w:del w:id="52" w:author="zongchao1" w:date="2018-01-25T18:47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del w:id="53" w:author="zongchao1" w:date="2018-01-25T18:46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?pin=1234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&amp;sceneId=g</w:t>
      </w:r>
      <w:ins w:id="54" w:author="zongchao1" w:date="2018-01-25T18:47:00Z">
        <w:r w:rsid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&amp;skuIds=1</w:t>
        </w:r>
        <w:r w:rsidR="0039745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AFAFA"/>
          </w:rPr>
          <w:t>,2</w:t>
        </w:r>
      </w:ins>
      <w:del w:id="55" w:author="zongchao1" w:date="2018-01-25T18:47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125AE670" w14:textId="2BCA122D" w:rsidR="002957EB" w:rsidRPr="00B064C5" w:rsidRDefault="002957EB">
      <w:pPr>
        <w:pStyle w:val="HTML"/>
        <w:shd w:val="clear" w:color="auto" w:fill="FFFFFF"/>
        <w:rPr>
          <w:rFonts w:ascii="微软雅黑" w:eastAsia="微软雅黑" w:hAnsi="微软雅黑"/>
        </w:rPr>
        <w:pPrChange w:id="56" w:author="zongchao1" w:date="2018-01-25T18:47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44470538" w14:textId="77777777" w:rsidR="002957EB" w:rsidRDefault="002957EB" w:rsidP="002957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957EB" w:rsidRPr="005E38E7" w14:paraId="150C5FF5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73A00776" w14:textId="77777777" w:rsidR="002957EB" w:rsidRPr="00716577" w:rsidRDefault="002957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5D4B3D11" w14:textId="77777777" w:rsidR="002957EB" w:rsidRPr="00716577" w:rsidRDefault="002957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A72911D" w14:textId="77777777" w:rsidR="002957EB" w:rsidRPr="00716577" w:rsidRDefault="002957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0835DA82" w14:textId="77777777" w:rsidR="002957EB" w:rsidRPr="00716577" w:rsidRDefault="002957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57EB" w:rsidRPr="005E38E7" w14:paraId="0B2F0EA9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16C9EC5C" w14:textId="2E36D0F8" w:rsidR="002957EB" w:rsidRPr="00D64123" w:rsidRDefault="002957EB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  <w:r w:rsidR="00E279C4">
              <w:rPr>
                <w:rFonts w:ascii="Times New Roman" w:hAnsi="Times New Roman" w:cstheme="minorHAnsi"/>
                <w:sz w:val="21"/>
                <w:szCs w:val="21"/>
              </w:rPr>
              <w:t>s</w:t>
            </w:r>
          </w:p>
        </w:tc>
        <w:tc>
          <w:tcPr>
            <w:tcW w:w="673" w:type="pct"/>
            <w:hideMark/>
          </w:tcPr>
          <w:p w14:paraId="5B7D3B4B" w14:textId="77777777" w:rsidR="002957EB" w:rsidRPr="0071657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E589D16" w14:textId="77777777" w:rsidR="002957EB" w:rsidRPr="0071657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588F43F6" w14:textId="0FE720DA" w:rsidR="002957EB" w:rsidRPr="00716577" w:rsidRDefault="002957EB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  <w:del w:id="57" w:author="zongchao1" w:date="2018-01-25T18:47:00Z">
              <w:r w:rsidR="00E279C4" w:rsidDel="0039745A">
                <w:rPr>
                  <w:rFonts w:hint="eastAsia"/>
                  <w:sz w:val="18"/>
                  <w:szCs w:val="18"/>
                </w:rPr>
                <w:delText>不同</w:delText>
              </w:r>
            </w:del>
            <w:ins w:id="58" w:author="zongchao1" w:date="2018-01-25T18:47:00Z">
              <w:r w:rsidR="0039745A">
                <w:rPr>
                  <w:rFonts w:hint="eastAsia"/>
                  <w:sz w:val="18"/>
                  <w:szCs w:val="18"/>
                </w:rPr>
                <w:t>组</w:t>
              </w:r>
            </w:ins>
            <w:r w:rsidR="00E279C4">
              <w:rPr>
                <w:sz w:val="18"/>
                <w:szCs w:val="18"/>
              </w:rPr>
              <w:t>skuid</w:t>
            </w:r>
            <w:r w:rsidR="00E279C4">
              <w:rPr>
                <w:rFonts w:hint="eastAsia"/>
                <w:sz w:val="18"/>
                <w:szCs w:val="18"/>
              </w:rPr>
              <w:t>以“，”分隔</w:t>
            </w:r>
          </w:p>
        </w:tc>
      </w:tr>
      <w:tr w:rsidR="002957EB" w:rsidRPr="005E38E7" w14:paraId="15C69983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7521827" w14:textId="77777777" w:rsidR="002957EB" w:rsidRPr="00D64123" w:rsidRDefault="002957EB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37550D6" w14:textId="77777777" w:rsidR="002957EB" w:rsidRPr="0071657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6AACBDB" w14:textId="77777777" w:rsidR="002957EB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315B472F" w14:textId="77777777" w:rsidR="002957EB" w:rsidRPr="0071657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2957EB" w:rsidRPr="005E38E7" w14:paraId="37A55765" w14:textId="77777777" w:rsidTr="004A7C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7EFBFC58" w14:textId="77777777" w:rsidR="002957EB" w:rsidRPr="00D64123" w:rsidRDefault="002957EB" w:rsidP="004A7CB7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240CC04B" w14:textId="77777777" w:rsidR="002957EB" w:rsidRPr="00716577" w:rsidRDefault="002957EB" w:rsidP="004A7CB7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839CEB2" w14:textId="77777777" w:rsidR="002957EB" w:rsidRPr="001D5036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7CBB4725" w14:textId="77777777" w:rsidR="002957EB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</w:tbl>
    <w:p w14:paraId="5D168865" w14:textId="77777777" w:rsidR="002957EB" w:rsidRPr="00FC4C1F" w:rsidRDefault="002957EB" w:rsidP="002957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57EB" w:rsidRPr="005E38E7" w14:paraId="70D3CC30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47B6834" w14:textId="77777777" w:rsidR="002957EB" w:rsidRPr="00794512" w:rsidRDefault="002957EB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D5960BE" w14:textId="77777777" w:rsidR="002957EB" w:rsidRPr="00794512" w:rsidRDefault="002957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8E1284B" w14:textId="77777777" w:rsidR="002957EB" w:rsidRPr="00794512" w:rsidRDefault="002957EB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57EB" w:rsidRPr="005E38E7" w14:paraId="3B74E19F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4D52E3" w14:textId="77777777" w:rsidR="002957EB" w:rsidRPr="00FA345C" w:rsidRDefault="002957EB" w:rsidP="004A7CB7">
            <w:r w:rsidRPr="00FA345C">
              <w:rPr>
                <w:rFonts w:hint="eastAsia"/>
              </w:rPr>
              <w:t>success</w:t>
            </w:r>
          </w:p>
          <w:p w14:paraId="19719546" w14:textId="77777777" w:rsidR="002957EB" w:rsidRPr="00742779" w:rsidRDefault="002957EB" w:rsidP="004A7CB7"/>
        </w:tc>
        <w:tc>
          <w:tcPr>
            <w:tcW w:w="1061" w:type="pct"/>
          </w:tcPr>
          <w:p w14:paraId="35786ADC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7A837E3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57EB" w:rsidRPr="005E38E7" w14:paraId="1D796CFC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0068A8" w14:textId="77777777" w:rsidR="002957EB" w:rsidRPr="00FA345C" w:rsidRDefault="002957EB" w:rsidP="004A7CB7">
            <w:r w:rsidRPr="00FA345C">
              <w:rPr>
                <w:rFonts w:hint="eastAsia"/>
              </w:rPr>
              <w:t>resultCode</w:t>
            </w:r>
          </w:p>
          <w:p w14:paraId="40BBAAFB" w14:textId="77777777" w:rsidR="002957EB" w:rsidRPr="00742779" w:rsidRDefault="002957EB" w:rsidP="004A7CB7"/>
        </w:tc>
        <w:tc>
          <w:tcPr>
            <w:tcW w:w="1061" w:type="pct"/>
          </w:tcPr>
          <w:p w14:paraId="7A9B30A1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EA57B56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57EB" w:rsidRPr="005E38E7" w14:paraId="02359367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656B1BF" w14:textId="77777777" w:rsidR="002957EB" w:rsidRPr="00FA345C" w:rsidRDefault="002957EB" w:rsidP="004A7CB7">
            <w:r w:rsidRPr="00FA345C">
              <w:rPr>
                <w:rFonts w:hint="eastAsia"/>
              </w:rPr>
              <w:t>resultMessage</w:t>
            </w:r>
          </w:p>
          <w:p w14:paraId="56EDE10D" w14:textId="77777777" w:rsidR="002957EB" w:rsidRPr="00742779" w:rsidRDefault="002957EB" w:rsidP="004A7CB7"/>
        </w:tc>
        <w:tc>
          <w:tcPr>
            <w:tcW w:w="1061" w:type="pct"/>
          </w:tcPr>
          <w:p w14:paraId="7EDF8271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F9C1745" w14:textId="77777777" w:rsidR="002957EB" w:rsidRPr="005E38E7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57EB" w:rsidRPr="005E38E7" w14:paraId="41BFF9DD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C648805" w14:textId="77777777" w:rsidR="002957EB" w:rsidRPr="00FA345C" w:rsidRDefault="002957EB" w:rsidP="004A7CB7">
            <w:r w:rsidRPr="00FA345C">
              <w:rPr>
                <w:rFonts w:hint="eastAsia"/>
              </w:rPr>
              <w:t>result</w:t>
            </w:r>
          </w:p>
          <w:p w14:paraId="17C30B1A" w14:textId="77777777" w:rsidR="002957EB" w:rsidRPr="00742779" w:rsidRDefault="002957EB" w:rsidP="004A7CB7"/>
        </w:tc>
        <w:tc>
          <w:tcPr>
            <w:tcW w:w="1061" w:type="pct"/>
          </w:tcPr>
          <w:p w14:paraId="308DA26A" w14:textId="77777777" w:rsidR="002957EB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449C784D" w14:textId="77777777" w:rsidR="002957EB" w:rsidRDefault="002957EB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CE16F98" w14:textId="77777777" w:rsidR="002957EB" w:rsidRPr="00D50B2E" w:rsidRDefault="002957EB" w:rsidP="002957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6F831207" w14:textId="77777777" w:rsidR="002957EB" w:rsidRDefault="002957EB" w:rsidP="002957EB">
      <w:pPr>
        <w:pStyle w:val="a8"/>
        <w:ind w:left="840"/>
      </w:pPr>
      <w:r>
        <w:t>{</w:t>
      </w:r>
    </w:p>
    <w:p w14:paraId="12578178" w14:textId="77777777" w:rsidR="002957EB" w:rsidRDefault="002957EB" w:rsidP="002957EB">
      <w:pPr>
        <w:pStyle w:val="a8"/>
        <w:ind w:left="840"/>
      </w:pPr>
      <w:r>
        <w:t xml:space="preserve">    "resultCode": "0000",</w:t>
      </w:r>
    </w:p>
    <w:p w14:paraId="420E93DD" w14:textId="77777777" w:rsidR="002957EB" w:rsidRDefault="002957EB" w:rsidP="002957EB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44B52C3" w14:textId="77777777" w:rsidR="002957EB" w:rsidRDefault="002957EB" w:rsidP="002957EB">
      <w:pPr>
        <w:pStyle w:val="a8"/>
        <w:ind w:left="840"/>
      </w:pPr>
      <w:r>
        <w:t xml:space="preserve">    "success": true</w:t>
      </w:r>
    </w:p>
    <w:p w14:paraId="18B2D5A3" w14:textId="77777777" w:rsidR="002957EB" w:rsidRPr="00E74B29" w:rsidRDefault="002957EB" w:rsidP="002957EB">
      <w:pPr>
        <w:pStyle w:val="a8"/>
        <w:ind w:left="840" w:firstLineChars="0"/>
      </w:pPr>
      <w:r>
        <w:t>}</w:t>
      </w:r>
    </w:p>
    <w:p w14:paraId="07A4FEB5" w14:textId="77777777" w:rsidR="002E5D93" w:rsidRPr="00E74B29" w:rsidRDefault="002E5D93" w:rsidP="00336D3E">
      <w:pPr>
        <w:pStyle w:val="a8"/>
        <w:ind w:left="840" w:firstLineChars="0"/>
      </w:pPr>
    </w:p>
    <w:p w14:paraId="0EA22CC2" w14:textId="29F3785E" w:rsidR="00E74B29" w:rsidRPr="00D558CF" w:rsidRDefault="00E74B29" w:rsidP="00E74B29">
      <w:pPr>
        <w:pStyle w:val="3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</w:rPr>
        <w:lastRenderedPageBreak/>
        <w:t>当前采购单</w:t>
      </w:r>
      <w:r>
        <w:rPr>
          <w:rFonts w:ascii="微软雅黑" w:eastAsia="微软雅黑" w:hAnsi="微软雅黑"/>
          <w:b w:val="0"/>
        </w:rPr>
        <w:t>信息</w:t>
      </w:r>
      <w:r>
        <w:rPr>
          <w:rFonts w:ascii="微软雅黑" w:eastAsia="微软雅黑" w:hAnsi="微软雅黑" w:hint="eastAsia"/>
          <w:b w:val="0"/>
        </w:rPr>
        <w:t>保存</w:t>
      </w:r>
      <w:r w:rsidR="00F5642E">
        <w:rPr>
          <w:rFonts w:ascii="微软雅黑" w:eastAsia="微软雅黑" w:hAnsi="微软雅黑" w:hint="eastAsia"/>
          <w:b w:val="0"/>
        </w:rPr>
        <w:t>到</w:t>
      </w:r>
      <w:r w:rsidR="00F5642E">
        <w:rPr>
          <w:rFonts w:ascii="微软雅黑" w:eastAsia="微软雅黑" w:hAnsi="微软雅黑"/>
          <w:b w:val="0"/>
        </w:rPr>
        <w:t>历史</w:t>
      </w:r>
      <w:r w:rsidR="00F5642E">
        <w:rPr>
          <w:rFonts w:ascii="微软雅黑" w:eastAsia="微软雅黑" w:hAnsi="微软雅黑" w:hint="eastAsia"/>
          <w:b w:val="0"/>
        </w:rPr>
        <w:t>采购单</w:t>
      </w:r>
      <w:r>
        <w:rPr>
          <w:rFonts w:ascii="微软雅黑" w:eastAsia="微软雅黑" w:hAnsi="微软雅黑"/>
          <w:b w:val="0"/>
        </w:rPr>
        <w:t>接口</w:t>
      </w:r>
      <w:bookmarkEnd w:id="31"/>
    </w:p>
    <w:p w14:paraId="7E9BCF23" w14:textId="2D3FF1E8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AD03E6">
        <w:rPr>
          <w:rFonts w:ascii="微软雅黑" w:eastAsia="微软雅黑" w:hAnsi="微软雅黑" w:hint="eastAsia"/>
        </w:rPr>
        <w:t>示例：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http://localhost:8081/history/addHistoryPurchase?</w:t>
      </w:r>
      <w:r w:rsidR="0045531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purchaseUnit=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北京京东世纪贸易有限公司</w:t>
      </w:r>
    </w:p>
    <w:p w14:paraId="3A66688D" w14:textId="093018D7" w:rsidR="00E74B29" w:rsidRPr="00995A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455319">
        <w:rPr>
          <w:rFonts w:ascii="微软雅黑" w:eastAsia="微软雅黑" w:hAnsi="微软雅黑" w:hint="eastAsia"/>
        </w:rPr>
        <w:t>GET</w:t>
      </w:r>
    </w:p>
    <w:p w14:paraId="05C5C65D" w14:textId="77777777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E74B29" w:rsidRPr="005E38E7" w14:paraId="0724CAB4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0F5788CC" w14:textId="77777777" w:rsidR="00E74B29" w:rsidRPr="00716577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2C27B7A1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ABC53D7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75E902FE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D0477B" w:rsidRPr="005E38E7" w14:paraId="04FBAC67" w14:textId="77777777" w:rsidTr="00AD03E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</w:tcPr>
          <w:p w14:paraId="559A443A" w14:textId="669961BC" w:rsidR="00D0477B" w:rsidRDefault="00D0477B" w:rsidP="00D0477B">
            <w:pPr>
              <w:rPr>
                <w:rFonts w:cstheme="minorHAnsi"/>
                <w:kern w:val="0"/>
                <w:szCs w:val="21"/>
              </w:rPr>
            </w:pPr>
            <w:r w:rsidRPr="00191795">
              <w:rPr>
                <w:rFonts w:cstheme="minorHAnsi"/>
                <w:color w:val="FF0000"/>
                <w:kern w:val="0"/>
                <w:szCs w:val="21"/>
              </w:rPr>
              <w:t>purchaseUnit</w:t>
            </w:r>
            <w:r w:rsidR="00191795">
              <w:rPr>
                <w:rFonts w:cstheme="minorHAnsi" w:hint="eastAsia"/>
                <w:color w:val="FF0000"/>
                <w:kern w:val="0"/>
                <w:szCs w:val="21"/>
              </w:rPr>
              <w:t>（待定）</w:t>
            </w:r>
          </w:p>
        </w:tc>
        <w:tc>
          <w:tcPr>
            <w:tcW w:w="643" w:type="pct"/>
          </w:tcPr>
          <w:p w14:paraId="1A3855EA" w14:textId="6D580049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7E44BA9C" w14:textId="3300442F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96" w:type="pct"/>
          </w:tcPr>
          <w:p w14:paraId="2DB7F340" w14:textId="5D57E9F0" w:rsidR="00D0477B" w:rsidRPr="00191795" w:rsidRDefault="00D0477B" w:rsidP="004B5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cstheme="minorHAnsi" w:hint="eastAsia"/>
                <w:color w:val="FF0000"/>
                <w:kern w:val="0"/>
                <w:szCs w:val="21"/>
              </w:rPr>
              <w:t>采购</w:t>
            </w:r>
            <w:r w:rsidRPr="00191795">
              <w:rPr>
                <w:rFonts w:cstheme="minorHAnsi"/>
                <w:color w:val="FF0000"/>
                <w:kern w:val="0"/>
                <w:szCs w:val="21"/>
              </w:rPr>
              <w:t>单位</w:t>
            </w:r>
          </w:p>
        </w:tc>
      </w:tr>
    </w:tbl>
    <w:p w14:paraId="2ACFE1A2" w14:textId="77777777" w:rsidR="00E74B29" w:rsidRPr="00A94632" w:rsidRDefault="00E74B29" w:rsidP="00E74B29"/>
    <w:p w14:paraId="040FC112" w14:textId="77777777" w:rsidR="00E74B29" w:rsidRDefault="00E74B29" w:rsidP="00E74B2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E74B29" w:rsidRPr="005E38E7" w14:paraId="161C041E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6B6E925F" w14:textId="77777777" w:rsidR="00E74B29" w:rsidRPr="00794512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BF2479E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8B22AAC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E74B29" w:rsidRPr="005E38E7" w14:paraId="42F34EA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BD6C17F" w14:textId="77777777" w:rsidR="00E74B29" w:rsidRPr="00FA345C" w:rsidRDefault="00E74B29" w:rsidP="00A40ABA">
            <w:r w:rsidRPr="00FA345C">
              <w:rPr>
                <w:rFonts w:hint="eastAsia"/>
              </w:rPr>
              <w:t>success</w:t>
            </w:r>
          </w:p>
          <w:p w14:paraId="08CA13BC" w14:textId="77777777" w:rsidR="00E74B29" w:rsidRPr="00742779" w:rsidRDefault="00E74B29" w:rsidP="00A40ABA"/>
        </w:tc>
        <w:tc>
          <w:tcPr>
            <w:tcW w:w="1061" w:type="pct"/>
          </w:tcPr>
          <w:p w14:paraId="4B63CAAB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E62E4E0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E74B29" w:rsidRPr="005E38E7" w14:paraId="2BAB7564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B1D1804" w14:textId="77777777" w:rsidR="00E74B29" w:rsidRPr="00FA345C" w:rsidRDefault="00E74B29" w:rsidP="00A40ABA">
            <w:r w:rsidRPr="00FA345C">
              <w:rPr>
                <w:rFonts w:hint="eastAsia"/>
              </w:rPr>
              <w:t>resultCode</w:t>
            </w:r>
          </w:p>
          <w:p w14:paraId="762EFF88" w14:textId="77777777" w:rsidR="00E74B29" w:rsidRPr="00742779" w:rsidRDefault="00E74B29" w:rsidP="00A40ABA"/>
        </w:tc>
        <w:tc>
          <w:tcPr>
            <w:tcW w:w="1061" w:type="pct"/>
          </w:tcPr>
          <w:p w14:paraId="040DF973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2759C4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E74B29" w:rsidRPr="005E38E7" w14:paraId="128C8CF9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5837" w14:textId="77777777" w:rsidR="00E74B29" w:rsidRPr="00FA345C" w:rsidRDefault="00E74B29" w:rsidP="00A40ABA">
            <w:r w:rsidRPr="00FA345C">
              <w:rPr>
                <w:rFonts w:hint="eastAsia"/>
              </w:rPr>
              <w:t>resultMessage</w:t>
            </w:r>
          </w:p>
          <w:p w14:paraId="401C1C7C" w14:textId="77777777" w:rsidR="00E74B29" w:rsidRPr="00742779" w:rsidRDefault="00E74B29" w:rsidP="00A40ABA"/>
        </w:tc>
        <w:tc>
          <w:tcPr>
            <w:tcW w:w="1061" w:type="pct"/>
          </w:tcPr>
          <w:p w14:paraId="117D871C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7B4EA48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E74B29" w:rsidRPr="005E38E7" w14:paraId="705F9B5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508E481" w14:textId="77777777" w:rsidR="00E74B29" w:rsidRPr="00FA345C" w:rsidRDefault="00E74B29" w:rsidP="00A40ABA">
            <w:r w:rsidRPr="00FA345C">
              <w:rPr>
                <w:rFonts w:hint="eastAsia"/>
              </w:rPr>
              <w:t>result</w:t>
            </w:r>
          </w:p>
          <w:p w14:paraId="3132FD9C" w14:textId="77777777" w:rsidR="00E74B29" w:rsidRPr="00742779" w:rsidRDefault="00E74B29" w:rsidP="00A40ABA"/>
        </w:tc>
        <w:tc>
          <w:tcPr>
            <w:tcW w:w="1061" w:type="pct"/>
          </w:tcPr>
          <w:p w14:paraId="0C380DDC" w14:textId="7A8BA779" w:rsidR="00E74B29" w:rsidRDefault="002553B5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5D786FA3" w14:textId="77777777" w:rsidR="00E74B29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87312D5" w14:textId="77777777" w:rsidR="00E74B29" w:rsidRDefault="00E74B29" w:rsidP="00E74B29"/>
    <w:p w14:paraId="6EE9BEC5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6FAE5D4" w14:textId="77777777" w:rsidR="00F3555D" w:rsidRDefault="00F3555D" w:rsidP="00F3555D">
      <w:r>
        <w:t>{</w:t>
      </w:r>
    </w:p>
    <w:p w14:paraId="124FED61" w14:textId="77777777" w:rsidR="00F3555D" w:rsidRDefault="00F3555D" w:rsidP="00F3555D">
      <w:r>
        <w:t xml:space="preserve">    "resultCode": "0000",</w:t>
      </w:r>
    </w:p>
    <w:p w14:paraId="1F52635A" w14:textId="77777777" w:rsidR="00F3555D" w:rsidRDefault="00F3555D" w:rsidP="00F3555D"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6BA479E" w14:textId="77777777" w:rsidR="00F3555D" w:rsidRDefault="00F3555D" w:rsidP="00F3555D">
      <w:r>
        <w:t xml:space="preserve">    "success": true</w:t>
      </w:r>
    </w:p>
    <w:p w14:paraId="2B6EE08D" w14:textId="235A3CA9" w:rsidR="00D0477B" w:rsidRDefault="00F3555D" w:rsidP="00F3555D">
      <w:r>
        <w:t>}</w:t>
      </w:r>
    </w:p>
    <w:p w14:paraId="79B4FFFF" w14:textId="22685C31" w:rsidR="00D0477B" w:rsidRPr="009B25CC" w:rsidRDefault="00446126" w:rsidP="00D0477B">
      <w:pPr>
        <w:pStyle w:val="3"/>
        <w:rPr>
          <w:rFonts w:ascii="微软雅黑" w:eastAsia="微软雅黑" w:hAnsi="微软雅黑"/>
          <w:b w:val="0"/>
        </w:rPr>
      </w:pPr>
      <w:bookmarkStart w:id="59" w:name="_Toc504652942"/>
      <w:r>
        <w:rPr>
          <w:rFonts w:ascii="微软雅黑" w:eastAsia="微软雅黑" w:hAnsi="微软雅黑" w:hint="eastAsia"/>
          <w:b w:val="0"/>
        </w:rPr>
        <w:t>历史采购清单查询接口</w:t>
      </w:r>
      <w:bookmarkEnd w:id="59"/>
    </w:p>
    <w:p w14:paraId="2FCDD0D9" w14:textId="6FC7A9BA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F65A86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http://localhost:8081/history/queryHistoryPurchase?</w:t>
      </w:r>
      <w:r w:rsidR="008711F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5D1EE60" w14:textId="38CA34B9" w:rsidR="00D0477B" w:rsidRPr="00995A29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F65A86">
        <w:rPr>
          <w:rFonts w:ascii="微软雅黑" w:eastAsia="微软雅黑" w:hAnsi="微软雅黑" w:hint="eastAsia"/>
        </w:rPr>
        <w:t>GET</w:t>
      </w:r>
    </w:p>
    <w:p w14:paraId="61B28EAC" w14:textId="77777777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D0477B" w:rsidRPr="005E38E7" w14:paraId="7248166C" w14:textId="77777777" w:rsidTr="00AD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A18465C" w14:textId="77777777" w:rsidR="00D0477B" w:rsidRPr="00716577" w:rsidRDefault="00D0477B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3050042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08BBFFA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2F4B2E9D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A9402F" w14:paraId="0D43A97F" w14:textId="77777777" w:rsidTr="00AD22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337F8029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</w:tcPr>
          <w:p w14:paraId="3D647478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1D4F5B0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71E22F76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A9402F" w14:paraId="01FFC983" w14:textId="77777777" w:rsidTr="00AD22B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77CA28B4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</w:tcPr>
          <w:p w14:paraId="21886ABE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973BD7D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38391C4F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756C331" w14:textId="77777777" w:rsidR="00D0477B" w:rsidRPr="00A94632" w:rsidRDefault="00D0477B" w:rsidP="00D0477B"/>
    <w:p w14:paraId="31E8BA24" w14:textId="77777777" w:rsidR="00A9402F" w:rsidRDefault="00D0477B" w:rsidP="00A9402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2036E844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839D0EB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D10990A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30CC1463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700D1D0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794B6C" w14:textId="77777777" w:rsidR="00A9402F" w:rsidRPr="00FA345C" w:rsidRDefault="00A9402F" w:rsidP="00A40ABA">
            <w:r w:rsidRPr="00FA345C">
              <w:rPr>
                <w:rFonts w:hint="eastAsia"/>
              </w:rPr>
              <w:t>success</w:t>
            </w:r>
          </w:p>
          <w:p w14:paraId="494F5C74" w14:textId="77777777" w:rsidR="00A9402F" w:rsidRPr="00742779" w:rsidRDefault="00A9402F" w:rsidP="00A40ABA"/>
        </w:tc>
        <w:tc>
          <w:tcPr>
            <w:tcW w:w="1061" w:type="pct"/>
          </w:tcPr>
          <w:p w14:paraId="049AAF7A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3D4A8CEC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A9402F" w:rsidRPr="005E38E7" w14:paraId="7715F64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1EEFC8" w14:textId="77777777" w:rsidR="00A9402F" w:rsidRPr="00FA345C" w:rsidRDefault="00A9402F" w:rsidP="00A40ABA">
            <w:r w:rsidRPr="00FA345C">
              <w:rPr>
                <w:rFonts w:hint="eastAsia"/>
              </w:rPr>
              <w:t>resultCode</w:t>
            </w:r>
          </w:p>
          <w:p w14:paraId="37E19084" w14:textId="77777777" w:rsidR="00A9402F" w:rsidRPr="00742779" w:rsidRDefault="00A9402F" w:rsidP="00A40ABA"/>
        </w:tc>
        <w:tc>
          <w:tcPr>
            <w:tcW w:w="1061" w:type="pct"/>
          </w:tcPr>
          <w:p w14:paraId="6371EF0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4EB6F34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A9402F" w:rsidRPr="005E38E7" w14:paraId="3E6EFA1B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96F511" w14:textId="77777777" w:rsidR="00A9402F" w:rsidRPr="00FA345C" w:rsidRDefault="00A9402F" w:rsidP="00A40ABA">
            <w:r w:rsidRPr="00FA345C">
              <w:rPr>
                <w:rFonts w:hint="eastAsia"/>
              </w:rPr>
              <w:t>resultMessage</w:t>
            </w:r>
          </w:p>
          <w:p w14:paraId="5A4441D9" w14:textId="77777777" w:rsidR="00A9402F" w:rsidRPr="00742779" w:rsidRDefault="00A9402F" w:rsidP="00A40ABA"/>
        </w:tc>
        <w:tc>
          <w:tcPr>
            <w:tcW w:w="1061" w:type="pct"/>
          </w:tcPr>
          <w:p w14:paraId="079F164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26393E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A9402F" w:rsidRPr="005E38E7" w14:paraId="02649217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7DBDF1" w14:textId="77777777" w:rsidR="00A9402F" w:rsidRPr="00FA345C" w:rsidRDefault="00A9402F" w:rsidP="00A40ABA">
            <w:r w:rsidRPr="00FA345C">
              <w:rPr>
                <w:rFonts w:hint="eastAsia"/>
              </w:rPr>
              <w:t>result</w:t>
            </w:r>
          </w:p>
          <w:p w14:paraId="6CECA21C" w14:textId="77777777" w:rsidR="00A9402F" w:rsidRPr="00742779" w:rsidRDefault="00A9402F" w:rsidP="00A40ABA"/>
        </w:tc>
        <w:tc>
          <w:tcPr>
            <w:tcW w:w="1061" w:type="pct"/>
          </w:tcPr>
          <w:p w14:paraId="4D140B06" w14:textId="6880CD4B" w:rsidR="00A9402F" w:rsidRDefault="001D583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PurchaseResultInfo</w:t>
            </w:r>
          </w:p>
        </w:tc>
        <w:tc>
          <w:tcPr>
            <w:tcW w:w="2878" w:type="pct"/>
          </w:tcPr>
          <w:p w14:paraId="14F7D2F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67453FB7" w14:textId="77777777" w:rsidR="00A9402F" w:rsidRDefault="00A9402F" w:rsidP="00A9402F"/>
    <w:p w14:paraId="66AA34A2" w14:textId="00FD473F" w:rsidR="00A9402F" w:rsidRDefault="00FF1A31" w:rsidP="00A9402F">
      <w:r>
        <w:rPr>
          <w:rFonts w:asciiTheme="minorHAnsi" w:eastAsiaTheme="minorEastAsia" w:hAnsiTheme="minorHAnsi" w:cstheme="minorHAnsi"/>
        </w:rPr>
        <w:t>PurchaseResultInfo</w:t>
      </w:r>
      <w:r w:rsidR="00A9402F">
        <w:rPr>
          <w:rFonts w:asciiTheme="minorHAnsi" w:eastAsiaTheme="minorEastAsia" w:hAnsiTheme="minorHAnsi" w:cstheme="minorHAnsi" w:hint="eastAsia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122"/>
        <w:gridCol w:w="1915"/>
        <w:gridCol w:w="5313"/>
      </w:tblGrid>
      <w:tr w:rsidR="00A9402F" w:rsidRPr="005E38E7" w14:paraId="48833F9C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AB223F0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F19760C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ED26540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2A16CB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C2B12" w14:textId="77777777" w:rsidR="00A9402F" w:rsidRPr="00FA345C" w:rsidRDefault="00A9402F" w:rsidP="00A40ABA">
            <w:r>
              <w:t>totalNum</w:t>
            </w:r>
          </w:p>
          <w:p w14:paraId="2F7D44DB" w14:textId="77777777" w:rsidR="00A9402F" w:rsidRPr="00742779" w:rsidRDefault="00A9402F" w:rsidP="00A40ABA"/>
        </w:tc>
        <w:tc>
          <w:tcPr>
            <w:tcW w:w="1061" w:type="pct"/>
          </w:tcPr>
          <w:p w14:paraId="73C74E03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4008BBBB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FF1A31" w:rsidRPr="005E38E7" w14:paraId="070DE23D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BBE028" w14:textId="23567F28" w:rsidR="00FF1A31" w:rsidRDefault="001645D1" w:rsidP="00A40ABA">
            <w:r>
              <w:rPr>
                <w:rFonts w:hint="eastAsia"/>
              </w:rPr>
              <w:t>totalAmount</w:t>
            </w:r>
          </w:p>
        </w:tc>
        <w:tc>
          <w:tcPr>
            <w:tcW w:w="1061" w:type="pct"/>
          </w:tcPr>
          <w:p w14:paraId="25932557" w14:textId="4858D621" w:rsidR="00FF1A31" w:rsidRDefault="001645D1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90C4709" w14:textId="2ACD3741" w:rsidR="00FF1A31" w:rsidRDefault="00D709BC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所有</w:t>
            </w:r>
            <w:r w:rsidR="001645D1">
              <w:rPr>
                <w:rFonts w:asciiTheme="minorHAnsi" w:eastAsiaTheme="minorEastAsia" w:hAnsiTheme="minorHAnsi" w:cstheme="minorHAnsi" w:hint="eastAsia"/>
              </w:rPr>
              <w:t>采购单</w:t>
            </w:r>
            <w:r w:rsidR="001645D1"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A9402F" w:rsidRPr="005E38E7" w14:paraId="523FC41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88D94B" w14:textId="19DC2D67" w:rsidR="00A9402F" w:rsidRPr="00742779" w:rsidRDefault="00A9402F" w:rsidP="00F03FE4">
            <w:r>
              <w:rPr>
                <w:rFonts w:asciiTheme="minorHAnsi" w:eastAsiaTheme="minorEastAsia" w:hAnsiTheme="minorHAnsi" w:cstheme="minorHAnsi"/>
              </w:rPr>
              <w:t>List&lt;His</w:t>
            </w:r>
            <w:r w:rsidR="00F03FE4">
              <w:rPr>
                <w:rFonts w:asciiTheme="minorHAnsi" w:eastAsiaTheme="minorEastAsia" w:hAnsiTheme="minorHAnsi" w:cstheme="minorHAnsi"/>
              </w:rPr>
              <w:t>P</w:t>
            </w:r>
            <w:r w:rsidR="00F03FE4" w:rsidRPr="00F03FE4">
              <w:rPr>
                <w:rFonts w:asciiTheme="minorHAnsi" w:eastAsiaTheme="minorEastAsia" w:hAnsiTheme="minorHAnsi" w:cstheme="minorHAnsi"/>
              </w:rPr>
              <w:t>urchase</w:t>
            </w:r>
            <w:r w:rsidR="00F03FE4">
              <w:rPr>
                <w:rFonts w:asciiTheme="minorHAnsi" w:eastAsiaTheme="minorEastAsia" w:hAnsiTheme="minorHAnsi" w:cstheme="minorHAnsi"/>
              </w:rPr>
              <w:t>Info</w:t>
            </w:r>
            <w:r>
              <w:rPr>
                <w:rFonts w:asciiTheme="minorHAnsi" w:eastAsiaTheme="minorEastAsia" w:hAnsiTheme="minorHAnsi" w:cstheme="minorHAnsi"/>
              </w:rPr>
              <w:t>&gt;</w:t>
            </w:r>
          </w:p>
        </w:tc>
        <w:tc>
          <w:tcPr>
            <w:tcW w:w="1061" w:type="pct"/>
          </w:tcPr>
          <w:p w14:paraId="6804E12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1E3E2C8C" w14:textId="7BEAC9FD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历史</w:t>
            </w:r>
            <w:r>
              <w:rPr>
                <w:rFonts w:asciiTheme="minorHAnsi" w:eastAsiaTheme="minorEastAsia" w:hAnsiTheme="minorHAnsi" w:cstheme="minorHAnsi"/>
              </w:rPr>
              <w:t>采购单</w:t>
            </w:r>
          </w:p>
        </w:tc>
      </w:tr>
    </w:tbl>
    <w:p w14:paraId="73534A6C" w14:textId="77777777" w:rsidR="00A9402F" w:rsidRPr="002F150B" w:rsidRDefault="00A9402F" w:rsidP="00A9402F"/>
    <w:p w14:paraId="5D5B12C9" w14:textId="77777777" w:rsidR="00A9402F" w:rsidRDefault="00A9402F" w:rsidP="00A9402F"/>
    <w:p w14:paraId="09EC851C" w14:textId="60E8A20A" w:rsidR="00A9402F" w:rsidRPr="009B25CC" w:rsidRDefault="00F03FE4" w:rsidP="00A9402F">
      <w:r>
        <w:rPr>
          <w:rFonts w:asciiTheme="minorHAnsi" w:eastAsiaTheme="minorEastAsia" w:hAnsiTheme="minorHAnsi" w:cstheme="minorHAnsi"/>
        </w:rPr>
        <w:t>HisP</w:t>
      </w:r>
      <w:r w:rsidRPr="00F03FE4">
        <w:rPr>
          <w:rFonts w:asciiTheme="minorHAnsi" w:eastAsiaTheme="minorEastAsia" w:hAnsiTheme="minorHAnsi" w:cstheme="minorHAnsi"/>
        </w:rPr>
        <w:t>urchase</w:t>
      </w:r>
      <w:r>
        <w:rPr>
          <w:rFonts w:asciiTheme="minorHAnsi" w:eastAsiaTheme="minorEastAsia" w:hAnsiTheme="minorHAnsi" w:cstheme="minorHAnsi"/>
        </w:rPr>
        <w:t>Info</w:t>
      </w:r>
      <w:r w:rsidR="00A9402F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136AE561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1BB3FB7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7882055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C4D0FFB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6882D05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6F9145E" w14:textId="27274897" w:rsidR="00A9402F" w:rsidRPr="00742779" w:rsidRDefault="00F03FE4" w:rsidP="00A40ABA"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1061" w:type="pct"/>
          </w:tcPr>
          <w:p w14:paraId="1C8F112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7919EB8" w14:textId="1EDFAE80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采购单号</w:t>
            </w:r>
          </w:p>
        </w:tc>
      </w:tr>
      <w:tr w:rsidR="00A9402F" w:rsidRPr="005E38E7" w14:paraId="5DD263D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803940" w14:textId="1A97B9C2" w:rsidR="00A9402F" w:rsidRPr="00742779" w:rsidRDefault="00F03FE4" w:rsidP="00F03FE4">
            <w:r w:rsidRPr="00F03FE4">
              <w:rPr>
                <w:rFonts w:cstheme="minorHAnsi"/>
                <w:kern w:val="0"/>
                <w:szCs w:val="21"/>
              </w:rPr>
              <w:t>purchase</w:t>
            </w:r>
            <w:r>
              <w:rPr>
                <w:rFonts w:cstheme="minorHAnsi"/>
                <w:kern w:val="0"/>
                <w:szCs w:val="21"/>
              </w:rPr>
              <w:t>U</w:t>
            </w:r>
            <w:r w:rsidRPr="00F03FE4">
              <w:rPr>
                <w:rFonts w:cstheme="minorHAnsi"/>
                <w:kern w:val="0"/>
                <w:szCs w:val="21"/>
              </w:rPr>
              <w:t>nit</w:t>
            </w:r>
          </w:p>
        </w:tc>
        <w:tc>
          <w:tcPr>
            <w:tcW w:w="1061" w:type="pct"/>
          </w:tcPr>
          <w:p w14:paraId="3B2158AB" w14:textId="330171E2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9535AE3" w14:textId="7441BECF" w:rsidR="00A9402F" w:rsidRPr="005E38E7" w:rsidRDefault="00F03FE4" w:rsidP="009E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采购</w:t>
            </w:r>
            <w:r w:rsidR="009E2D30">
              <w:rPr>
                <w:rFonts w:eastAsiaTheme="minorEastAsia" w:cstheme="minorHAnsi" w:hint="eastAsia"/>
              </w:rPr>
              <w:t>单位</w:t>
            </w:r>
          </w:p>
        </w:tc>
      </w:tr>
      <w:tr w:rsidR="00A9402F" w:rsidRPr="005E38E7" w14:paraId="17789E9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4E3EB2" w14:textId="064C446E" w:rsidR="00A9402F" w:rsidRPr="00742779" w:rsidRDefault="00F03FE4" w:rsidP="00F03FE4">
            <w:r w:rsidRPr="00F03FE4">
              <w:t>purchase</w:t>
            </w:r>
            <w:r>
              <w:t>A</w:t>
            </w:r>
            <w:r w:rsidRPr="00F03FE4">
              <w:t>mount</w:t>
            </w:r>
          </w:p>
        </w:tc>
        <w:tc>
          <w:tcPr>
            <w:tcW w:w="1061" w:type="pct"/>
          </w:tcPr>
          <w:p w14:paraId="33C826F4" w14:textId="75A71540" w:rsidR="00A9402F" w:rsidRPr="005E38E7" w:rsidRDefault="002B2DF2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208B34E3" w14:textId="76B4B936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采购单</w:t>
            </w:r>
            <w:r>
              <w:t>总金额</w:t>
            </w:r>
          </w:p>
        </w:tc>
      </w:tr>
      <w:tr w:rsidR="00A9402F" w:rsidRPr="005E38E7" w14:paraId="4727077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967D9B3" w14:textId="3E820B89" w:rsidR="00A9402F" w:rsidRPr="00742779" w:rsidRDefault="00F03FE4" w:rsidP="00F03FE4">
            <w:r w:rsidRPr="00F03FE4">
              <w:t>purchase</w:t>
            </w:r>
            <w:r>
              <w:t>T</w:t>
            </w:r>
            <w:r w:rsidRPr="00F03FE4">
              <w:t>ime</w:t>
            </w:r>
          </w:p>
        </w:tc>
        <w:tc>
          <w:tcPr>
            <w:tcW w:w="1061" w:type="pct"/>
          </w:tcPr>
          <w:p w14:paraId="7017644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C6E8667" w14:textId="375F8146" w:rsidR="00A9402F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保存时间</w:t>
            </w:r>
          </w:p>
        </w:tc>
      </w:tr>
    </w:tbl>
    <w:p w14:paraId="18488913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2ACB733D" w14:textId="77777777" w:rsidR="00AD22BA" w:rsidRDefault="00AD22BA" w:rsidP="00AD22BA">
      <w:pPr>
        <w:pStyle w:val="a8"/>
        <w:ind w:left="840"/>
      </w:pPr>
      <w:r>
        <w:t>{</w:t>
      </w:r>
    </w:p>
    <w:p w14:paraId="5A10ADC5" w14:textId="77777777" w:rsidR="00AD22BA" w:rsidRDefault="00AD22BA" w:rsidP="00AD22BA">
      <w:pPr>
        <w:pStyle w:val="a8"/>
        <w:ind w:left="840"/>
      </w:pPr>
      <w:r>
        <w:t xml:space="preserve">    "result": {</w:t>
      </w:r>
    </w:p>
    <w:p w14:paraId="4CE74AC3" w14:textId="77777777" w:rsidR="00AD22BA" w:rsidRDefault="00AD22BA" w:rsidP="00AD22BA">
      <w:pPr>
        <w:pStyle w:val="a8"/>
        <w:ind w:left="840"/>
      </w:pPr>
      <w:r>
        <w:t xml:space="preserve">        "list": [</w:t>
      </w:r>
    </w:p>
    <w:p w14:paraId="602BFFC4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12FFF5BF" w14:textId="77777777" w:rsidR="00AD22BA" w:rsidRDefault="00AD22BA" w:rsidP="00AD22BA">
      <w:pPr>
        <w:pStyle w:val="a8"/>
        <w:ind w:left="840"/>
      </w:pPr>
      <w:r>
        <w:t xml:space="preserve">                "purchaseAmount": 10,</w:t>
      </w:r>
    </w:p>
    <w:p w14:paraId="00835750" w14:textId="77777777" w:rsidR="00AD22BA" w:rsidRDefault="00AD22BA" w:rsidP="00AD22BA">
      <w:pPr>
        <w:pStyle w:val="a8"/>
        <w:ind w:left="840"/>
      </w:pPr>
      <w:r>
        <w:t xml:space="preserve">                "purchaseNo": "C1801232622",</w:t>
      </w:r>
    </w:p>
    <w:p w14:paraId="49B95102" w14:textId="77777777" w:rsidR="00AD22BA" w:rsidRDefault="00AD22BA" w:rsidP="00AD22BA">
      <w:pPr>
        <w:pStyle w:val="a8"/>
        <w:ind w:left="840"/>
      </w:pPr>
      <w:r>
        <w:t xml:space="preserve">                "purchaseTime": "2018-01-23 19:58:31"</w:t>
      </w:r>
    </w:p>
    <w:p w14:paraId="6565955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051FFBB6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37083050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50323392" w14:textId="77777777" w:rsidR="00AD22BA" w:rsidRDefault="00AD22BA" w:rsidP="00AD22BA">
      <w:pPr>
        <w:pStyle w:val="a8"/>
        <w:ind w:left="840"/>
      </w:pPr>
      <w:r>
        <w:t xml:space="preserve">                "purchaseNo": "C1801241959",</w:t>
      </w:r>
    </w:p>
    <w:p w14:paraId="30F13EF5" w14:textId="77777777" w:rsidR="00AD22BA" w:rsidRDefault="00AD22BA" w:rsidP="00AD22BA">
      <w:pPr>
        <w:pStyle w:val="a8"/>
        <w:ind w:left="840"/>
      </w:pPr>
      <w:r>
        <w:t xml:space="preserve">                "purchaseTime": "2018-01-24 12:02:33",</w:t>
      </w:r>
    </w:p>
    <w:p w14:paraId="32090B74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200941C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E2E1517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8EBCEFF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3970FCF4" w14:textId="77777777" w:rsidR="00AD22BA" w:rsidRDefault="00AD22BA" w:rsidP="00AD22BA">
      <w:pPr>
        <w:pStyle w:val="a8"/>
        <w:ind w:left="840"/>
      </w:pPr>
      <w:r>
        <w:t xml:space="preserve">                "purchaseNo": "C1801243931",</w:t>
      </w:r>
    </w:p>
    <w:p w14:paraId="3EA50132" w14:textId="77777777" w:rsidR="00AD22BA" w:rsidRDefault="00AD22BA" w:rsidP="00AD22BA">
      <w:pPr>
        <w:pStyle w:val="a8"/>
        <w:ind w:left="840"/>
      </w:pPr>
      <w:r>
        <w:lastRenderedPageBreak/>
        <w:t xml:space="preserve">                "purchaseTime": "2018-01-24 14:25:08",</w:t>
      </w:r>
    </w:p>
    <w:p w14:paraId="5B2BABDC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356D08D0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32F7F100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CE553E1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34CFD87F" w14:textId="77777777" w:rsidR="00AD22BA" w:rsidRDefault="00AD22BA" w:rsidP="00AD22BA">
      <w:pPr>
        <w:pStyle w:val="a8"/>
        <w:ind w:left="840"/>
      </w:pPr>
      <w:r>
        <w:t xml:space="preserve">                "purchaseNo": "C1801251170",</w:t>
      </w:r>
    </w:p>
    <w:p w14:paraId="24B1606C" w14:textId="77777777" w:rsidR="00AD22BA" w:rsidRDefault="00AD22BA" w:rsidP="00AD22BA">
      <w:pPr>
        <w:pStyle w:val="a8"/>
        <w:ind w:left="840"/>
      </w:pPr>
      <w:r>
        <w:t xml:space="preserve">                "purchaseTime": "2018-01-25 09:48:35",</w:t>
      </w:r>
    </w:p>
    <w:p w14:paraId="43CCD25F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23AF56C3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8A03EEC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569AB388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07E65368" w14:textId="77777777" w:rsidR="00AD22BA" w:rsidRDefault="00AD22BA" w:rsidP="00AD22BA">
      <w:pPr>
        <w:pStyle w:val="a8"/>
        <w:ind w:left="840"/>
      </w:pPr>
      <w:r>
        <w:t xml:space="preserve">                "purchaseNo": "C1801251520",</w:t>
      </w:r>
    </w:p>
    <w:p w14:paraId="2A1A7EF2" w14:textId="77777777" w:rsidR="00AD22BA" w:rsidRDefault="00AD22BA" w:rsidP="00AD22BA">
      <w:pPr>
        <w:pStyle w:val="a8"/>
        <w:ind w:left="840"/>
      </w:pPr>
      <w:r>
        <w:t xml:space="preserve">                "purchaseTime": "2018-01-25 11:44:16",</w:t>
      </w:r>
    </w:p>
    <w:p w14:paraId="5584CC4D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629E7D43" w14:textId="77777777" w:rsidR="00AD22BA" w:rsidRDefault="00AD22BA" w:rsidP="00AD22BA">
      <w:pPr>
        <w:pStyle w:val="a8"/>
        <w:ind w:left="840"/>
      </w:pPr>
      <w:r>
        <w:t xml:space="preserve">            }</w:t>
      </w:r>
    </w:p>
    <w:p w14:paraId="753864A1" w14:textId="77777777" w:rsidR="00AD22BA" w:rsidRDefault="00AD22BA" w:rsidP="00AD22BA">
      <w:pPr>
        <w:pStyle w:val="a8"/>
        <w:ind w:left="840"/>
      </w:pPr>
      <w:r>
        <w:t xml:space="preserve">        ],</w:t>
      </w:r>
    </w:p>
    <w:p w14:paraId="0F7966E8" w14:textId="77777777" w:rsidR="00AD22BA" w:rsidRDefault="00AD22BA" w:rsidP="00AD22BA">
      <w:pPr>
        <w:pStyle w:val="a8"/>
        <w:ind w:left="840"/>
      </w:pPr>
      <w:r>
        <w:t xml:space="preserve">        "totalAmount": -1827158,</w:t>
      </w:r>
    </w:p>
    <w:p w14:paraId="3F6D93D8" w14:textId="77777777" w:rsidR="00AD22BA" w:rsidRDefault="00AD22BA" w:rsidP="00AD22BA">
      <w:pPr>
        <w:pStyle w:val="a8"/>
        <w:ind w:left="840"/>
      </w:pPr>
      <w:r>
        <w:t xml:space="preserve">        "totalNum": 9</w:t>
      </w:r>
    </w:p>
    <w:p w14:paraId="69CD9CD5" w14:textId="77777777" w:rsidR="00AD22BA" w:rsidRDefault="00AD22BA" w:rsidP="00AD22BA">
      <w:pPr>
        <w:pStyle w:val="a8"/>
        <w:ind w:left="840"/>
      </w:pPr>
      <w:r>
        <w:t xml:space="preserve">    },</w:t>
      </w:r>
    </w:p>
    <w:p w14:paraId="10068FA4" w14:textId="77777777" w:rsidR="00AD22BA" w:rsidRDefault="00AD22BA" w:rsidP="00AD22BA">
      <w:pPr>
        <w:pStyle w:val="a8"/>
        <w:ind w:left="840"/>
      </w:pPr>
      <w:r>
        <w:t xml:space="preserve">    "resultCode": "0000",</w:t>
      </w:r>
    </w:p>
    <w:p w14:paraId="66C14E82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0EDB974" w14:textId="77777777" w:rsidR="00AD22BA" w:rsidRDefault="00AD22BA" w:rsidP="00AD22BA">
      <w:pPr>
        <w:pStyle w:val="a8"/>
        <w:ind w:left="840"/>
      </w:pPr>
      <w:r>
        <w:t xml:space="preserve">    "success": true</w:t>
      </w:r>
    </w:p>
    <w:p w14:paraId="12198FF9" w14:textId="5AF06404" w:rsidR="00D0477B" w:rsidRDefault="00AD22BA" w:rsidP="00AD22BA">
      <w:pPr>
        <w:pStyle w:val="a8"/>
        <w:ind w:left="840" w:firstLineChars="0" w:firstLine="0"/>
      </w:pPr>
      <w:r>
        <w:t>}</w:t>
      </w:r>
    </w:p>
    <w:p w14:paraId="0A462192" w14:textId="77777777" w:rsidR="0007722D" w:rsidRDefault="0007722D" w:rsidP="001406F2">
      <w:pPr>
        <w:pStyle w:val="a8"/>
        <w:ind w:left="840" w:firstLineChars="0" w:firstLine="0"/>
      </w:pPr>
    </w:p>
    <w:p w14:paraId="5F33F822" w14:textId="77777777" w:rsidR="0007722D" w:rsidRDefault="0007722D" w:rsidP="001406F2">
      <w:pPr>
        <w:pStyle w:val="a8"/>
        <w:ind w:left="840" w:firstLineChars="0" w:firstLine="0"/>
      </w:pPr>
    </w:p>
    <w:p w14:paraId="434AAA5E" w14:textId="66B1676C" w:rsidR="0007722D" w:rsidRPr="009B25CC" w:rsidRDefault="0007722D" w:rsidP="0007722D">
      <w:pPr>
        <w:pStyle w:val="3"/>
        <w:rPr>
          <w:rFonts w:ascii="微软雅黑" w:eastAsia="微软雅黑" w:hAnsi="微软雅黑"/>
          <w:b w:val="0"/>
        </w:rPr>
      </w:pPr>
      <w:bookmarkStart w:id="60" w:name="_Toc504652943"/>
      <w:r>
        <w:rPr>
          <w:rFonts w:ascii="微软雅黑" w:eastAsia="微软雅黑" w:hAnsi="微软雅黑" w:hint="eastAsia"/>
          <w:b w:val="0"/>
        </w:rPr>
        <w:t>历史采购清单删除接口</w:t>
      </w:r>
      <w:bookmarkEnd w:id="60"/>
    </w:p>
    <w:p w14:paraId="22769E5C" w14:textId="4E65E65E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D2771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D277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http://localhost:8081/history/deleteHistoryPurchase?purchaseNo=C1801258831</w:t>
      </w:r>
    </w:p>
    <w:p w14:paraId="3BA5EA77" w14:textId="5232FCE3" w:rsidR="0007722D" w:rsidRPr="00995A29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793AE6">
        <w:rPr>
          <w:rFonts w:ascii="微软雅黑" w:eastAsia="微软雅黑" w:hAnsi="微软雅黑" w:hint="eastAsia"/>
        </w:rPr>
        <w:t>GET</w:t>
      </w:r>
    </w:p>
    <w:p w14:paraId="6720B62A" w14:textId="77777777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07722D" w:rsidRPr="005E38E7" w14:paraId="6E554A32" w14:textId="77777777" w:rsidTr="00A8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6CF9486A" w14:textId="77777777" w:rsidR="0007722D" w:rsidRPr="00716577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325BFE93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E420ED1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173F315C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07722D" w:rsidRPr="005E38E7" w14:paraId="6D1BF2F7" w14:textId="77777777" w:rsidTr="00A869E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590C4DB5" w14:textId="1B48A9BE" w:rsidR="0007722D" w:rsidRPr="00716577" w:rsidRDefault="00A869E5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80E082C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5D5C5DA5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3B815EBB" w14:textId="40D5A5FD" w:rsidR="0007722D" w:rsidRPr="00716577" w:rsidRDefault="0007722D" w:rsidP="00A8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="00A869E5"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3966E92F" w14:textId="77777777" w:rsidR="0007722D" w:rsidRPr="00A94632" w:rsidRDefault="0007722D" w:rsidP="0007722D"/>
    <w:p w14:paraId="3C0C77DB" w14:textId="77777777" w:rsidR="0007722D" w:rsidRDefault="0007722D" w:rsidP="000772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07722D" w:rsidRPr="005E38E7" w14:paraId="16E34CD0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5EE6D9" w14:textId="77777777" w:rsidR="0007722D" w:rsidRPr="00794512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CAE7F3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7313C4D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07722D" w:rsidRPr="005E38E7" w14:paraId="26C5FD4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9067E30" w14:textId="77777777" w:rsidR="0007722D" w:rsidRPr="00FA345C" w:rsidRDefault="0007722D" w:rsidP="00A40ABA">
            <w:r w:rsidRPr="00FA345C">
              <w:rPr>
                <w:rFonts w:hint="eastAsia"/>
              </w:rPr>
              <w:t>success</w:t>
            </w:r>
          </w:p>
          <w:p w14:paraId="7923BADF" w14:textId="77777777" w:rsidR="0007722D" w:rsidRPr="00742779" w:rsidRDefault="0007722D" w:rsidP="00A40ABA"/>
        </w:tc>
        <w:tc>
          <w:tcPr>
            <w:tcW w:w="1061" w:type="pct"/>
          </w:tcPr>
          <w:p w14:paraId="6AC4E92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1F309B64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07722D" w:rsidRPr="005E38E7" w14:paraId="7FCEE795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937919" w14:textId="77777777" w:rsidR="0007722D" w:rsidRPr="00FA345C" w:rsidRDefault="0007722D" w:rsidP="00A40ABA">
            <w:r w:rsidRPr="00FA345C">
              <w:rPr>
                <w:rFonts w:hint="eastAsia"/>
              </w:rPr>
              <w:t>resultCode</w:t>
            </w:r>
          </w:p>
          <w:p w14:paraId="78996CCD" w14:textId="77777777" w:rsidR="0007722D" w:rsidRPr="00742779" w:rsidRDefault="0007722D" w:rsidP="00A40ABA"/>
        </w:tc>
        <w:tc>
          <w:tcPr>
            <w:tcW w:w="1061" w:type="pct"/>
          </w:tcPr>
          <w:p w14:paraId="30EFE19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AD637F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07722D" w:rsidRPr="005E38E7" w14:paraId="4191622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97476C" w14:textId="77777777" w:rsidR="0007722D" w:rsidRPr="00FA345C" w:rsidRDefault="0007722D" w:rsidP="00A40ABA">
            <w:r w:rsidRPr="00FA345C">
              <w:rPr>
                <w:rFonts w:hint="eastAsia"/>
              </w:rPr>
              <w:t>resultMessage</w:t>
            </w:r>
          </w:p>
          <w:p w14:paraId="299BE3A9" w14:textId="77777777" w:rsidR="0007722D" w:rsidRPr="00742779" w:rsidRDefault="0007722D" w:rsidP="00A40ABA"/>
        </w:tc>
        <w:tc>
          <w:tcPr>
            <w:tcW w:w="1061" w:type="pct"/>
          </w:tcPr>
          <w:p w14:paraId="5C7993AC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lastRenderedPageBreak/>
              <w:t>String</w:t>
            </w:r>
          </w:p>
        </w:tc>
        <w:tc>
          <w:tcPr>
            <w:tcW w:w="2878" w:type="pct"/>
          </w:tcPr>
          <w:p w14:paraId="3F23200D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07722D" w:rsidRPr="005E38E7" w14:paraId="68CA1E78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16F13F7" w14:textId="77777777" w:rsidR="0007722D" w:rsidRPr="00FA345C" w:rsidRDefault="0007722D" w:rsidP="00A40ABA">
            <w:r w:rsidRPr="00FA345C">
              <w:rPr>
                <w:rFonts w:hint="eastAsia"/>
              </w:rPr>
              <w:t>result</w:t>
            </w:r>
          </w:p>
          <w:p w14:paraId="1D5D9B23" w14:textId="77777777" w:rsidR="0007722D" w:rsidRPr="00742779" w:rsidRDefault="0007722D" w:rsidP="00A40ABA"/>
        </w:tc>
        <w:tc>
          <w:tcPr>
            <w:tcW w:w="1061" w:type="pct"/>
          </w:tcPr>
          <w:p w14:paraId="2B154E3B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6B66FB78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2CFFCB2B" w14:textId="77777777" w:rsidR="0007722D" w:rsidRDefault="0007722D" w:rsidP="0007722D"/>
    <w:p w14:paraId="6C2207D6" w14:textId="77777777" w:rsidR="0007722D" w:rsidRPr="00231EE7" w:rsidRDefault="0007722D" w:rsidP="0007722D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A4D10B8" w14:textId="77777777" w:rsidR="00231EE7" w:rsidRDefault="00231EE7" w:rsidP="00231EE7">
      <w:pPr>
        <w:pStyle w:val="a8"/>
        <w:ind w:left="840"/>
      </w:pPr>
      <w:r>
        <w:t>{</w:t>
      </w:r>
    </w:p>
    <w:p w14:paraId="0987320C" w14:textId="77777777" w:rsidR="00231EE7" w:rsidRDefault="00231EE7" w:rsidP="00231EE7">
      <w:pPr>
        <w:pStyle w:val="a8"/>
        <w:ind w:left="840"/>
      </w:pPr>
      <w:r>
        <w:t xml:space="preserve">    "resultCode": "0000",</w:t>
      </w:r>
    </w:p>
    <w:p w14:paraId="2297A99D" w14:textId="77777777" w:rsidR="00231EE7" w:rsidRDefault="00231EE7" w:rsidP="00231EE7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F52A8CE" w14:textId="77777777" w:rsidR="00231EE7" w:rsidRDefault="00231EE7" w:rsidP="00231EE7">
      <w:pPr>
        <w:pStyle w:val="a8"/>
        <w:ind w:left="840"/>
      </w:pPr>
      <w:r>
        <w:t xml:space="preserve">    "success": true</w:t>
      </w:r>
    </w:p>
    <w:p w14:paraId="3F487D2E" w14:textId="1122A63A" w:rsidR="00231EE7" w:rsidRPr="00E74B29" w:rsidRDefault="00231EE7" w:rsidP="00231EE7">
      <w:pPr>
        <w:pStyle w:val="a8"/>
        <w:ind w:left="840" w:firstLineChars="0"/>
      </w:pPr>
      <w:r>
        <w:t>}</w:t>
      </w:r>
    </w:p>
    <w:p w14:paraId="07951F70" w14:textId="43C63B39" w:rsidR="00291E50" w:rsidRPr="009B25CC" w:rsidRDefault="00887E16" w:rsidP="00291E50">
      <w:pPr>
        <w:pStyle w:val="3"/>
        <w:rPr>
          <w:rFonts w:ascii="微软雅黑" w:eastAsia="微软雅黑" w:hAnsi="微软雅黑"/>
          <w:b w:val="0"/>
        </w:rPr>
      </w:pPr>
      <w:bookmarkStart w:id="61" w:name="_Toc504652944"/>
      <w:r>
        <w:rPr>
          <w:rFonts w:ascii="微软雅黑" w:eastAsia="微软雅黑" w:hAnsi="微软雅黑" w:hint="eastAsia"/>
          <w:b w:val="0"/>
        </w:rPr>
        <w:t>采购单</w:t>
      </w:r>
      <w:r w:rsidR="00291E50">
        <w:rPr>
          <w:rFonts w:ascii="微软雅黑" w:eastAsia="微软雅黑" w:hAnsi="微软雅黑" w:hint="eastAsia"/>
          <w:b w:val="0"/>
        </w:rPr>
        <w:t>导出</w:t>
      </w:r>
      <w:r w:rsidR="00291E50">
        <w:rPr>
          <w:rFonts w:ascii="微软雅黑" w:eastAsia="微软雅黑" w:hAnsi="微软雅黑"/>
          <w:b w:val="0"/>
        </w:rPr>
        <w:t>生成</w:t>
      </w:r>
      <w:r w:rsidR="00291E50">
        <w:rPr>
          <w:rFonts w:ascii="微软雅黑" w:eastAsia="微软雅黑" w:hAnsi="微软雅黑" w:hint="eastAsia"/>
          <w:b w:val="0"/>
        </w:rPr>
        <w:t>PDF接口</w:t>
      </w:r>
      <w:r w:rsidR="00E93688">
        <w:rPr>
          <w:rFonts w:ascii="微软雅黑" w:eastAsia="微软雅黑" w:hAnsi="微软雅黑" w:hint="eastAsia"/>
          <w:b w:val="0"/>
        </w:rPr>
        <w:t>（</w:t>
      </w:r>
      <w:r w:rsidR="00E15183">
        <w:rPr>
          <w:rFonts w:ascii="微软雅黑" w:eastAsia="微软雅黑" w:hAnsi="微软雅黑" w:hint="eastAsia"/>
          <w:b w:val="0"/>
        </w:rPr>
        <w:t>url</w:t>
      </w:r>
      <w:r w:rsidR="00E93688">
        <w:rPr>
          <w:rFonts w:ascii="微软雅黑" w:eastAsia="微软雅黑" w:hAnsi="微软雅黑" w:hint="eastAsia"/>
          <w:b w:val="0"/>
        </w:rPr>
        <w:t>有效时间</w:t>
      </w:r>
      <w:r w:rsidR="00E93688">
        <w:rPr>
          <w:rFonts w:ascii="微软雅黑" w:eastAsia="微软雅黑" w:hAnsi="微软雅黑"/>
          <w:b w:val="0"/>
        </w:rPr>
        <w:t>为</w:t>
      </w:r>
      <w:r w:rsidR="00E93688">
        <w:rPr>
          <w:rFonts w:ascii="微软雅黑" w:eastAsia="微软雅黑" w:hAnsi="微软雅黑" w:hint="eastAsia"/>
          <w:b w:val="0"/>
        </w:rPr>
        <w:t>100</w:t>
      </w:r>
      <w:r w:rsidR="00E93688">
        <w:rPr>
          <w:rFonts w:ascii="微软雅黑" w:eastAsia="微软雅黑" w:hAnsi="微软雅黑"/>
          <w:b w:val="0"/>
        </w:rPr>
        <w:t>s</w:t>
      </w:r>
      <w:r w:rsidR="00E93688">
        <w:rPr>
          <w:rFonts w:ascii="微软雅黑" w:eastAsia="微软雅黑" w:hAnsi="微软雅黑" w:hint="eastAsia"/>
          <w:b w:val="0"/>
        </w:rPr>
        <w:t>）</w:t>
      </w:r>
      <w:bookmarkEnd w:id="61"/>
    </w:p>
    <w:p w14:paraId="7EE3C05C" w14:textId="395126BE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9F3A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http://localhost:8081/distributor/castToPdf?purchaseNo=C1801243931</w:t>
      </w:r>
    </w:p>
    <w:p w14:paraId="02577DDD" w14:textId="79482218" w:rsidR="00291E50" w:rsidRPr="00995A29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9F3A18">
        <w:rPr>
          <w:rFonts w:ascii="微软雅黑" w:eastAsia="微软雅黑" w:hAnsi="微软雅黑" w:hint="eastAsia"/>
        </w:rPr>
        <w:t>GET</w:t>
      </w:r>
    </w:p>
    <w:p w14:paraId="71844540" w14:textId="77777777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291E50" w:rsidRPr="005E38E7" w14:paraId="017B0EC8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7A618A68" w14:textId="77777777" w:rsidR="00291E50" w:rsidRPr="00716577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0B07A6C1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3F94EE0A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4F7CCAC0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1E50" w:rsidRPr="005E38E7" w14:paraId="2B6C9A9B" w14:textId="77777777" w:rsidTr="00A40A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68F2B8C4" w14:textId="77777777" w:rsidR="00291E50" w:rsidRPr="00716577" w:rsidRDefault="00291E50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2A71431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1EBE6AB4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0A103923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0073EA34" w14:textId="77777777" w:rsidR="00291E50" w:rsidRPr="00A94632" w:rsidRDefault="00291E50" w:rsidP="00291E50"/>
    <w:p w14:paraId="79EC81B6" w14:textId="77777777" w:rsidR="00291E50" w:rsidRDefault="00291E50" w:rsidP="00291E5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1E50" w:rsidRPr="005E38E7" w14:paraId="2A79D0BF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0139257F" w14:textId="77777777" w:rsidR="00291E50" w:rsidRPr="00794512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8603A41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A77D2B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1E50" w:rsidRPr="005E38E7" w14:paraId="7B7F9A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4A03D5" w14:textId="77777777" w:rsidR="00291E50" w:rsidRPr="00FA345C" w:rsidRDefault="00291E50" w:rsidP="00A40ABA">
            <w:r w:rsidRPr="00FA345C">
              <w:rPr>
                <w:rFonts w:hint="eastAsia"/>
              </w:rPr>
              <w:t>success</w:t>
            </w:r>
          </w:p>
          <w:p w14:paraId="1881D10E" w14:textId="77777777" w:rsidR="00291E50" w:rsidRPr="00742779" w:rsidRDefault="00291E50" w:rsidP="00A40ABA"/>
        </w:tc>
        <w:tc>
          <w:tcPr>
            <w:tcW w:w="1061" w:type="pct"/>
          </w:tcPr>
          <w:p w14:paraId="473DD549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2A2C2B23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1E50" w:rsidRPr="005E38E7" w14:paraId="19846440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56466F" w14:textId="77777777" w:rsidR="00291E50" w:rsidRPr="00FA345C" w:rsidRDefault="00291E50" w:rsidP="00A40ABA">
            <w:r w:rsidRPr="00FA345C">
              <w:rPr>
                <w:rFonts w:hint="eastAsia"/>
              </w:rPr>
              <w:t>resultCode</w:t>
            </w:r>
          </w:p>
          <w:p w14:paraId="2DD903F1" w14:textId="77777777" w:rsidR="00291E50" w:rsidRPr="00742779" w:rsidRDefault="00291E50" w:rsidP="00A40ABA"/>
        </w:tc>
        <w:tc>
          <w:tcPr>
            <w:tcW w:w="1061" w:type="pct"/>
          </w:tcPr>
          <w:p w14:paraId="7978F270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FF9B43D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1E50" w:rsidRPr="005E38E7" w14:paraId="4CDE864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06A7CC" w14:textId="77777777" w:rsidR="00291E50" w:rsidRPr="00FA345C" w:rsidRDefault="00291E50" w:rsidP="00A40ABA">
            <w:r w:rsidRPr="00FA345C">
              <w:rPr>
                <w:rFonts w:hint="eastAsia"/>
              </w:rPr>
              <w:t>resultMessage</w:t>
            </w:r>
          </w:p>
          <w:p w14:paraId="255FE798" w14:textId="77777777" w:rsidR="00291E50" w:rsidRPr="00742779" w:rsidRDefault="00291E50" w:rsidP="00A40ABA"/>
        </w:tc>
        <w:tc>
          <w:tcPr>
            <w:tcW w:w="1061" w:type="pct"/>
          </w:tcPr>
          <w:p w14:paraId="6B448BAE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FAF8DC5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1E50" w:rsidRPr="005E38E7" w14:paraId="0D602DE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D1FEC1" w14:textId="77777777" w:rsidR="00291E50" w:rsidRPr="00FA345C" w:rsidRDefault="00291E50" w:rsidP="00A40ABA">
            <w:r w:rsidRPr="00FA345C">
              <w:rPr>
                <w:rFonts w:hint="eastAsia"/>
              </w:rPr>
              <w:t>result</w:t>
            </w:r>
          </w:p>
          <w:p w14:paraId="0626E4FE" w14:textId="77777777" w:rsidR="00291E50" w:rsidRPr="00742779" w:rsidRDefault="00291E50" w:rsidP="00A40ABA"/>
        </w:tc>
        <w:tc>
          <w:tcPr>
            <w:tcW w:w="1061" w:type="pct"/>
          </w:tcPr>
          <w:p w14:paraId="1D2BA490" w14:textId="4124E6A7" w:rsidR="00291E50" w:rsidRDefault="009F3A18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url</w:t>
            </w:r>
          </w:p>
        </w:tc>
        <w:tc>
          <w:tcPr>
            <w:tcW w:w="2878" w:type="pct"/>
          </w:tcPr>
          <w:p w14:paraId="2E54FC4F" w14:textId="77777777" w:rsidR="00291E50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3DCEC506" w14:textId="77777777" w:rsidR="00291E50" w:rsidRDefault="00291E50" w:rsidP="00291E50"/>
    <w:p w14:paraId="31A1A97F" w14:textId="3C5933D7" w:rsidR="009F3A18" w:rsidRDefault="009F3A18" w:rsidP="00291E50">
      <w:r>
        <w:rPr>
          <w:rFonts w:hint="eastAsia"/>
        </w:rPr>
        <w:t>url</w:t>
      </w:r>
      <w: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9F3A18" w14:paraId="70C7876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A25B86" w14:textId="4D245CA4" w:rsidR="009F3A18" w:rsidRPr="00FA345C" w:rsidRDefault="009F3A18" w:rsidP="00C968C6">
            <w:r>
              <w:t>url</w:t>
            </w:r>
          </w:p>
          <w:p w14:paraId="429E0DEE" w14:textId="77777777" w:rsidR="009F3A18" w:rsidRPr="00742779" w:rsidRDefault="009F3A18" w:rsidP="00C968C6"/>
        </w:tc>
        <w:tc>
          <w:tcPr>
            <w:tcW w:w="1061" w:type="pct"/>
          </w:tcPr>
          <w:p w14:paraId="44892CD1" w14:textId="094522EA" w:rsidR="009F3A18" w:rsidRPr="00A058A5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D892118" w14:textId="14181845" w:rsidR="009F3A18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下载链接</w:t>
            </w:r>
          </w:p>
        </w:tc>
      </w:tr>
    </w:tbl>
    <w:p w14:paraId="4583E2D8" w14:textId="77777777" w:rsidR="009F3A18" w:rsidRPr="009F3A18" w:rsidRDefault="009F3A18" w:rsidP="00291E50"/>
    <w:p w14:paraId="40694E8C" w14:textId="77777777" w:rsidR="00291E50" w:rsidRPr="00E93688" w:rsidRDefault="00291E50" w:rsidP="00291E50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D36F233" w14:textId="77777777" w:rsidR="00E93688" w:rsidRDefault="00E93688" w:rsidP="00E93688">
      <w:pPr>
        <w:pStyle w:val="a8"/>
        <w:ind w:left="840"/>
      </w:pPr>
      <w:r>
        <w:t>{</w:t>
      </w:r>
    </w:p>
    <w:p w14:paraId="4FF67554" w14:textId="77777777" w:rsidR="00E93688" w:rsidRDefault="00E93688" w:rsidP="00E93688">
      <w:pPr>
        <w:pStyle w:val="a8"/>
        <w:ind w:left="840"/>
      </w:pPr>
      <w:r>
        <w:t xml:space="preserve">    "result": "http://storage.jd.com/biz-scene-pdf/C1801243931.pdf?Expires=1516852725&amp;AccessKey=WNGQjHWuz2795f5U&amp;Signature=kbRMKb0q1axa2FoJvqtuoX37gjs%3D",</w:t>
      </w:r>
    </w:p>
    <w:p w14:paraId="3CFFF973" w14:textId="77777777" w:rsidR="00E93688" w:rsidRDefault="00E93688" w:rsidP="00E93688">
      <w:pPr>
        <w:pStyle w:val="a8"/>
        <w:ind w:left="840"/>
      </w:pPr>
      <w:r>
        <w:lastRenderedPageBreak/>
        <w:t xml:space="preserve">    "resultCode": "0000",</w:t>
      </w:r>
    </w:p>
    <w:p w14:paraId="431173C3" w14:textId="77777777" w:rsidR="00E93688" w:rsidRDefault="00E93688" w:rsidP="00E93688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F92E885" w14:textId="77777777" w:rsidR="00E93688" w:rsidRDefault="00E93688" w:rsidP="00E93688">
      <w:pPr>
        <w:pStyle w:val="a8"/>
        <w:ind w:left="840"/>
      </w:pPr>
      <w:r>
        <w:t xml:space="preserve">    "success": true</w:t>
      </w:r>
    </w:p>
    <w:p w14:paraId="1ADBFE4F" w14:textId="11EEE048" w:rsidR="00E93688" w:rsidRDefault="00E93688" w:rsidP="00CC1DF1">
      <w:pPr>
        <w:pStyle w:val="a8"/>
        <w:ind w:left="840" w:firstLineChars="0"/>
        <w:rPr>
          <w:ins w:id="62" w:author="zongchao1" w:date="2018-01-25T18:50:00Z"/>
        </w:rPr>
      </w:pPr>
      <w:r>
        <w:t>}</w:t>
      </w:r>
    </w:p>
    <w:p w14:paraId="5565CFE4" w14:textId="77777777" w:rsidR="0039745A" w:rsidRPr="0039745A" w:rsidRDefault="0039745A" w:rsidP="0039745A">
      <w:pPr>
        <w:keepNext/>
        <w:numPr>
          <w:ilvl w:val="2"/>
          <w:numId w:val="1"/>
        </w:numPr>
        <w:spacing w:before="100" w:beforeAutospacing="1" w:after="100" w:afterAutospacing="1"/>
        <w:outlineLvl w:val="2"/>
        <w:rPr>
          <w:ins w:id="63" w:author="zongchao1" w:date="2018-01-25T18:52:00Z"/>
          <w:rFonts w:ascii="微软雅黑" w:eastAsia="微软雅黑" w:hAnsi="微软雅黑"/>
          <w:b/>
          <w:bCs/>
          <w:sz w:val="28"/>
          <w:szCs w:val="26"/>
        </w:rPr>
      </w:pPr>
      <w:ins w:id="64" w:author="zongchao1" w:date="2018-01-25T18:52:00Z">
        <w:r w:rsidRPr="0039745A">
          <w:rPr>
            <w:rFonts w:ascii="微软雅黑" w:eastAsia="微软雅黑" w:hAnsi="微软雅黑" w:hint="eastAsia"/>
            <w:bCs/>
            <w:sz w:val="28"/>
            <w:szCs w:val="26"/>
          </w:rPr>
          <w:t>搜索相似产品接口</w:t>
        </w:r>
      </w:ins>
    </w:p>
    <w:p w14:paraId="3DE53FAF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5" w:author="zongchao1" w:date="2018-01-25T18:52:00Z"/>
          <w:rFonts w:ascii="微软雅黑" w:eastAsia="微软雅黑" w:hAnsi="微软雅黑"/>
          <w:szCs w:val="22"/>
        </w:rPr>
      </w:pPr>
      <w:ins w:id="66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URL示例：</w:t>
        </w:r>
        <w:r w:rsidRPr="0039745A">
          <w:rPr>
            <w:rFonts w:ascii="微软雅黑" w:eastAsia="微软雅黑" w:hAnsi="微软雅黑"/>
            <w:szCs w:val="22"/>
          </w:rPr>
          <w:t xml:space="preserve"> </w:t>
        </w:r>
        <w:r w:rsidRP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http://{domain}/search/list?key=%E6%89%8B%E6%9C%BA</w:t>
        </w:r>
      </w:ins>
    </w:p>
    <w:p w14:paraId="1EC8FEF5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7" w:author="zongchao1" w:date="2018-01-25T18:52:00Z"/>
          <w:rFonts w:ascii="微软雅黑" w:eastAsia="微软雅黑" w:hAnsi="微软雅黑"/>
          <w:szCs w:val="22"/>
        </w:rPr>
      </w:pPr>
      <w:ins w:id="68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HTTPS请求方式：GET</w:t>
        </w:r>
      </w:ins>
    </w:p>
    <w:p w14:paraId="1FE9C370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9" w:author="zongchao1" w:date="2018-01-25T18:52:00Z"/>
          <w:rFonts w:ascii="微软雅黑" w:eastAsia="微软雅黑" w:hAnsi="微软雅黑"/>
          <w:szCs w:val="22"/>
        </w:rPr>
      </w:pPr>
      <w:ins w:id="70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请求参数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39745A" w:rsidRPr="0039745A" w14:paraId="41FBAA13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65FB6FA2" w14:textId="77777777" w:rsidR="0039745A" w:rsidRPr="0039745A" w:rsidRDefault="0039745A" w:rsidP="0039745A">
            <w:pPr>
              <w:jc w:val="center"/>
              <w:rPr>
                <w:ins w:id="72" w:author="zongchao1" w:date="2018-01-25T18:52:00Z"/>
                <w:bCs w:val="0"/>
                <w:sz w:val="20"/>
                <w:szCs w:val="18"/>
              </w:rPr>
            </w:pPr>
            <w:ins w:id="73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参数名</w:t>
              </w:r>
            </w:ins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79F692C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zongchao1" w:date="2018-01-25T18:52:00Z"/>
                <w:bCs w:val="0"/>
                <w:sz w:val="20"/>
                <w:szCs w:val="18"/>
              </w:rPr>
            </w:pPr>
            <w:ins w:id="75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参数选项</w:t>
              </w:r>
            </w:ins>
          </w:p>
        </w:tc>
        <w:tc>
          <w:tcPr>
            <w:tcW w:w="1815" w:type="pct"/>
            <w:shd w:val="clear" w:color="auto" w:fill="BFBFBF" w:themeFill="background1" w:themeFillShade="BF"/>
          </w:tcPr>
          <w:p w14:paraId="036A094E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6" w:author="zongchao1" w:date="2018-01-25T18:52:00Z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15F3B88D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zongchao1" w:date="2018-01-25T18:52:00Z"/>
                <w:bCs w:val="0"/>
                <w:sz w:val="20"/>
                <w:szCs w:val="18"/>
              </w:rPr>
            </w:pPr>
            <w:ins w:id="78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意义</w:t>
              </w:r>
            </w:ins>
          </w:p>
        </w:tc>
      </w:tr>
      <w:tr w:rsidR="0039745A" w:rsidRPr="0039745A" w14:paraId="1169F8C7" w14:textId="77777777" w:rsidTr="004A7CB7">
        <w:trPr>
          <w:trHeight w:val="258"/>
          <w:ins w:id="7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EB88539" w14:textId="77777777" w:rsidR="0039745A" w:rsidRPr="0039745A" w:rsidRDefault="0039745A" w:rsidP="0039745A">
            <w:pPr>
              <w:rPr>
                <w:ins w:id="80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81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page</w:t>
              </w:r>
            </w:ins>
          </w:p>
        </w:tc>
        <w:tc>
          <w:tcPr>
            <w:tcW w:w="661" w:type="pct"/>
          </w:tcPr>
          <w:p w14:paraId="37DBD23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" w:author="zongchao1" w:date="2018-01-25T18:52:00Z"/>
                <w:sz w:val="18"/>
                <w:szCs w:val="18"/>
              </w:rPr>
            </w:pPr>
            <w:ins w:id="83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071D7C2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zongchao1" w:date="2018-01-25T18:52:00Z"/>
              </w:rPr>
            </w:pPr>
            <w:ins w:id="85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11309FA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zongchao1" w:date="2018-01-25T18:52:00Z"/>
                <w:rFonts w:eastAsiaTheme="minorEastAsia" w:cstheme="minorHAnsi"/>
              </w:rPr>
            </w:pPr>
            <w:ins w:id="87" w:author="zongchao1" w:date="2018-01-25T18:52:00Z">
              <w:r w:rsidRPr="0039745A">
                <w:rPr>
                  <w:rFonts w:eastAsiaTheme="minorEastAsia" w:cstheme="minorHAnsi" w:hint="eastAsia"/>
                </w:rPr>
                <w:t>当前页</w:t>
              </w:r>
            </w:ins>
          </w:p>
        </w:tc>
      </w:tr>
      <w:tr w:rsidR="0039745A" w:rsidRPr="0039745A" w14:paraId="0B2D37E4" w14:textId="77777777" w:rsidTr="004A7CB7">
        <w:trPr>
          <w:trHeight w:val="421"/>
          <w:ins w:id="8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2979B0BA" w14:textId="77777777" w:rsidR="0039745A" w:rsidRPr="0039745A" w:rsidRDefault="0039745A" w:rsidP="0039745A">
            <w:pPr>
              <w:rPr>
                <w:ins w:id="89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90" w:author="zongchao1" w:date="2018-01-25T18:52:00Z">
              <w:r w:rsidRPr="0039745A">
                <w:rPr>
                  <w:rFonts w:cstheme="minorHAnsi" w:hint="eastAsia"/>
                  <w:b w:val="0"/>
                  <w:bCs w:val="0"/>
                  <w:kern w:val="0"/>
                  <w:szCs w:val="21"/>
                </w:rPr>
                <w:t>pageSize</w:t>
              </w:r>
            </w:ins>
          </w:p>
        </w:tc>
        <w:tc>
          <w:tcPr>
            <w:tcW w:w="661" w:type="pct"/>
          </w:tcPr>
          <w:p w14:paraId="3C7D9F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" w:author="zongchao1" w:date="2018-01-25T18:52:00Z"/>
                <w:sz w:val="18"/>
                <w:szCs w:val="18"/>
              </w:rPr>
            </w:pPr>
            <w:ins w:id="92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3A5D83E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" w:author="zongchao1" w:date="2018-01-25T18:52:00Z"/>
              </w:rPr>
            </w:pPr>
            <w:ins w:id="94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1816" w:type="pct"/>
          </w:tcPr>
          <w:p w14:paraId="30997B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" w:author="zongchao1" w:date="2018-01-25T18:52:00Z"/>
                <w:rFonts w:eastAsiaTheme="minorEastAsia" w:cstheme="minorHAnsi"/>
              </w:rPr>
            </w:pPr>
            <w:ins w:id="96" w:author="zongchao1" w:date="2018-01-25T18:52:00Z">
              <w:r w:rsidRPr="0039745A">
                <w:rPr>
                  <w:rFonts w:eastAsiaTheme="minorEastAsia" w:cstheme="minorHAnsi" w:hint="eastAsia"/>
                </w:rPr>
                <w:t>每页</w:t>
              </w:r>
              <w:r w:rsidRPr="0039745A">
                <w:rPr>
                  <w:rFonts w:eastAsiaTheme="minorEastAsia" w:cstheme="minorHAnsi"/>
                </w:rPr>
                <w:t>显示条数</w:t>
              </w:r>
            </w:ins>
          </w:p>
        </w:tc>
      </w:tr>
      <w:tr w:rsidR="0039745A" w:rsidRPr="0039745A" w14:paraId="0C9D6A26" w14:textId="77777777" w:rsidTr="004A7CB7">
        <w:trPr>
          <w:trHeight w:val="421"/>
          <w:ins w:id="9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0C5CFB6" w14:textId="77777777" w:rsidR="0039745A" w:rsidRPr="0039745A" w:rsidRDefault="0039745A" w:rsidP="0039745A">
            <w:pPr>
              <w:rPr>
                <w:ins w:id="98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99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areaIds</w:t>
              </w:r>
            </w:ins>
          </w:p>
        </w:tc>
        <w:tc>
          <w:tcPr>
            <w:tcW w:w="661" w:type="pct"/>
          </w:tcPr>
          <w:p w14:paraId="1FBE679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" w:author="zongchao1" w:date="2018-01-25T18:52:00Z"/>
                <w:sz w:val="18"/>
                <w:szCs w:val="18"/>
              </w:rPr>
            </w:pPr>
            <w:ins w:id="101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697CF1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" w:author="zongchao1" w:date="2018-01-25T18:52:00Z"/>
              </w:rPr>
            </w:pPr>
            <w:ins w:id="103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68F1502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4" w:author="zongchao1" w:date="2018-01-25T18:52:00Z"/>
                <w:rFonts w:eastAsiaTheme="minorEastAsia" w:cstheme="minorHAnsi"/>
              </w:rPr>
            </w:pPr>
            <w:ins w:id="105" w:author="zongchao1" w:date="2018-01-25T18:52:00Z">
              <w:r w:rsidRPr="0039745A">
                <w:rPr>
                  <w:rFonts w:eastAsiaTheme="minorEastAsia" w:cstheme="minorHAnsi" w:hint="eastAsia"/>
                </w:rPr>
                <w:t>地域</w:t>
              </w:r>
              <w:r w:rsidRPr="0039745A">
                <w:rPr>
                  <w:rFonts w:eastAsiaTheme="minorEastAsia" w:cstheme="minorHAnsi" w:hint="eastAsia"/>
                </w:rPr>
                <w:t>ids</w:t>
              </w:r>
              <w:r w:rsidRPr="0039745A">
                <w:rPr>
                  <w:rFonts w:eastAsiaTheme="minorEastAsia" w:cstheme="minorHAnsi"/>
                </w:rPr>
                <w:t xml:space="preserve"> 1-2-3</w:t>
              </w:r>
            </w:ins>
          </w:p>
        </w:tc>
      </w:tr>
      <w:tr w:rsidR="0039745A" w:rsidRPr="0039745A" w14:paraId="28B382FC" w14:textId="77777777" w:rsidTr="004A7CB7">
        <w:trPr>
          <w:trHeight w:val="421"/>
          <w:ins w:id="10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DFDF632" w14:textId="77777777" w:rsidR="0039745A" w:rsidRPr="0039745A" w:rsidRDefault="0039745A" w:rsidP="0039745A">
            <w:pPr>
              <w:rPr>
                <w:ins w:id="107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08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cat</w:t>
              </w:r>
            </w:ins>
          </w:p>
        </w:tc>
        <w:tc>
          <w:tcPr>
            <w:tcW w:w="661" w:type="pct"/>
          </w:tcPr>
          <w:p w14:paraId="62DA8D1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" w:author="zongchao1" w:date="2018-01-25T18:52:00Z"/>
                <w:sz w:val="18"/>
                <w:szCs w:val="18"/>
              </w:rPr>
            </w:pPr>
            <w:ins w:id="110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75639C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" w:author="zongchao1" w:date="2018-01-25T18:52:00Z"/>
              </w:rPr>
            </w:pPr>
            <w:ins w:id="112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97D585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" w:author="zongchao1" w:date="2018-01-25T18:52:00Z"/>
                <w:rFonts w:eastAsiaTheme="minorEastAsia" w:cstheme="minorHAnsi"/>
              </w:rPr>
            </w:pPr>
            <w:ins w:id="114" w:author="zongchao1" w:date="2018-01-25T18:52:00Z">
              <w:r w:rsidRPr="0039745A">
                <w:rPr>
                  <w:rFonts w:eastAsiaTheme="minorEastAsia" w:cstheme="minorHAnsi" w:hint="eastAsia"/>
                </w:rPr>
                <w:t xml:space="preserve">2-3 </w:t>
              </w:r>
              <w:r w:rsidRPr="0039745A">
                <w:rPr>
                  <w:rFonts w:eastAsiaTheme="minorEastAsia" w:cstheme="minorHAnsi" w:hint="eastAsia"/>
                </w:rPr>
                <w:t>或者</w:t>
              </w:r>
              <w:r w:rsidRPr="0039745A">
                <w:rPr>
                  <w:rFonts w:eastAsiaTheme="minorEastAsia" w:cstheme="minorHAnsi" w:hint="eastAsia"/>
                </w:rPr>
                <w:t xml:space="preserve">1 </w:t>
              </w:r>
              <w:r w:rsidRPr="0039745A">
                <w:rPr>
                  <w:rFonts w:eastAsiaTheme="minorEastAsia" w:cstheme="minorHAnsi" w:hint="eastAsia"/>
                </w:rPr>
                <w:t>如果是一级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直接查询商品池</w:t>
              </w:r>
            </w:ins>
          </w:p>
        </w:tc>
      </w:tr>
      <w:tr w:rsidR="0039745A" w:rsidRPr="0039745A" w14:paraId="5AC53858" w14:textId="77777777" w:rsidTr="004A7CB7">
        <w:trPr>
          <w:trHeight w:val="421"/>
          <w:ins w:id="11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9B4D4EB" w14:textId="77777777" w:rsidR="0039745A" w:rsidRPr="0039745A" w:rsidRDefault="0039745A" w:rsidP="0039745A">
            <w:pPr>
              <w:rPr>
                <w:ins w:id="116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17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key</w:t>
              </w:r>
            </w:ins>
          </w:p>
        </w:tc>
        <w:tc>
          <w:tcPr>
            <w:tcW w:w="661" w:type="pct"/>
          </w:tcPr>
          <w:p w14:paraId="7958E6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" w:author="zongchao1" w:date="2018-01-25T18:52:00Z"/>
                <w:sz w:val="18"/>
                <w:szCs w:val="18"/>
              </w:rPr>
            </w:pPr>
            <w:ins w:id="119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29F1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" w:author="zongchao1" w:date="2018-01-25T18:52:00Z"/>
              </w:rPr>
            </w:pPr>
            <w:ins w:id="121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CBD71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" w:author="zongchao1" w:date="2018-01-25T18:52:00Z"/>
                <w:rFonts w:eastAsiaTheme="minorEastAsia" w:cstheme="minorHAnsi"/>
              </w:rPr>
            </w:pPr>
            <w:ins w:id="123" w:author="zongchao1" w:date="2018-01-25T18:52:00Z">
              <w:r w:rsidRPr="0039745A">
                <w:rPr>
                  <w:rFonts w:eastAsiaTheme="minorEastAsia" w:cstheme="minorHAnsi" w:hint="eastAsia"/>
                </w:rPr>
                <w:t>关键字</w:t>
              </w:r>
            </w:ins>
          </w:p>
        </w:tc>
      </w:tr>
      <w:tr w:rsidR="0039745A" w:rsidRPr="0039745A" w14:paraId="027CCC34" w14:textId="77777777" w:rsidTr="004A7CB7">
        <w:trPr>
          <w:trHeight w:val="421"/>
          <w:ins w:id="12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5B0F6FBE" w14:textId="77777777" w:rsidR="0039745A" w:rsidRPr="0039745A" w:rsidRDefault="0039745A" w:rsidP="0039745A">
            <w:pPr>
              <w:rPr>
                <w:ins w:id="125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26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priceRange</w:t>
              </w:r>
            </w:ins>
          </w:p>
        </w:tc>
        <w:tc>
          <w:tcPr>
            <w:tcW w:w="661" w:type="pct"/>
          </w:tcPr>
          <w:p w14:paraId="7A3EBB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" w:author="zongchao1" w:date="2018-01-25T18:52:00Z"/>
                <w:sz w:val="18"/>
                <w:szCs w:val="18"/>
              </w:rPr>
            </w:pPr>
            <w:ins w:id="128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53B81B1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" w:author="zongchao1" w:date="2018-01-25T18:52:00Z"/>
              </w:rPr>
            </w:pPr>
            <w:ins w:id="130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8F322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" w:author="zongchao1" w:date="2018-01-25T18:52:00Z"/>
                <w:rFonts w:eastAsiaTheme="minorEastAsia" w:cstheme="minorHAnsi"/>
              </w:rPr>
            </w:pPr>
            <w:ins w:id="132" w:author="zongchao1" w:date="2018-01-25T18:52:00Z">
              <w:r w:rsidRPr="0039745A">
                <w:rPr>
                  <w:rFonts w:eastAsiaTheme="minorEastAsia" w:cstheme="minorHAnsi" w:hint="eastAsia"/>
                </w:rPr>
                <w:t>价格区间</w:t>
              </w:r>
            </w:ins>
          </w:p>
        </w:tc>
      </w:tr>
      <w:tr w:rsidR="0039745A" w:rsidRPr="0039745A" w14:paraId="26476A94" w14:textId="77777777" w:rsidTr="004A7CB7">
        <w:trPr>
          <w:trHeight w:val="421"/>
          <w:ins w:id="13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8B28C22" w14:textId="77777777" w:rsidR="0039745A" w:rsidRPr="0039745A" w:rsidRDefault="0039745A" w:rsidP="0039745A">
            <w:pPr>
              <w:rPr>
                <w:ins w:id="134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35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brand</w:t>
              </w:r>
            </w:ins>
          </w:p>
        </w:tc>
        <w:tc>
          <w:tcPr>
            <w:tcW w:w="661" w:type="pct"/>
          </w:tcPr>
          <w:p w14:paraId="44B6B26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" w:author="zongchao1" w:date="2018-01-25T18:52:00Z"/>
                <w:sz w:val="18"/>
                <w:szCs w:val="18"/>
              </w:rPr>
            </w:pPr>
            <w:ins w:id="137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2FE6A6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" w:author="zongchao1" w:date="2018-01-25T18:52:00Z"/>
              </w:rPr>
            </w:pPr>
            <w:ins w:id="139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3E8C453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" w:author="zongchao1" w:date="2018-01-25T18:52:00Z"/>
                <w:rFonts w:eastAsiaTheme="minorEastAsia" w:cstheme="minorHAnsi"/>
              </w:rPr>
            </w:pPr>
            <w:ins w:id="141" w:author="zongchao1" w:date="2018-01-25T18:52:00Z">
              <w:r w:rsidRPr="0039745A">
                <w:rPr>
                  <w:rFonts w:eastAsiaTheme="minorEastAsia" w:cstheme="minorHAnsi" w:hint="eastAsia"/>
                </w:rPr>
                <w:t>品牌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可以为多个使用”</w:t>
              </w:r>
              <w:r w:rsidRPr="0039745A">
                <w:rPr>
                  <w:rFonts w:eastAsiaTheme="minorEastAsia" w:cstheme="minorHAnsi" w:hint="eastAsia"/>
                </w:rPr>
                <w:t>,</w:t>
              </w:r>
              <w:r w:rsidRPr="0039745A">
                <w:rPr>
                  <w:rFonts w:eastAsiaTheme="minorEastAsia" w:cstheme="minorHAnsi" w:hint="eastAsia"/>
                </w:rPr>
                <w:t>”分割</w:t>
              </w:r>
            </w:ins>
          </w:p>
        </w:tc>
      </w:tr>
      <w:tr w:rsidR="0039745A" w:rsidRPr="0039745A" w14:paraId="58FC48DF" w14:textId="77777777" w:rsidTr="004A7CB7">
        <w:trPr>
          <w:trHeight w:val="421"/>
          <w:ins w:id="14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1CD07A52" w14:textId="77777777" w:rsidR="0039745A" w:rsidRPr="0039745A" w:rsidRDefault="0039745A" w:rsidP="0039745A">
            <w:pPr>
              <w:rPr>
                <w:ins w:id="143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44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extAttr</w:t>
              </w:r>
            </w:ins>
          </w:p>
        </w:tc>
        <w:tc>
          <w:tcPr>
            <w:tcW w:w="661" w:type="pct"/>
          </w:tcPr>
          <w:p w14:paraId="04F16B5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" w:author="zongchao1" w:date="2018-01-25T18:52:00Z"/>
                <w:sz w:val="18"/>
                <w:szCs w:val="18"/>
              </w:rPr>
            </w:pPr>
            <w:ins w:id="146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扩展属性</w:t>
              </w:r>
            </w:ins>
          </w:p>
        </w:tc>
        <w:tc>
          <w:tcPr>
            <w:tcW w:w="1815" w:type="pct"/>
          </w:tcPr>
          <w:p w14:paraId="3CB0A4E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" w:author="zongchao1" w:date="2018-01-25T18:52:00Z"/>
              </w:rPr>
            </w:pPr>
            <w:ins w:id="148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FB21A4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" w:author="zongchao1" w:date="2018-01-25T18:52:00Z"/>
                <w:rFonts w:eastAsiaTheme="minorEastAsia" w:cstheme="minorHAnsi"/>
              </w:rPr>
            </w:pPr>
            <w:ins w:id="150" w:author="zongchao1" w:date="2018-01-25T18:52:00Z">
              <w:r w:rsidRPr="0039745A">
                <w:rPr>
                  <w:rFonts w:eastAsiaTheme="minorEastAsia" w:cstheme="minorHAnsi" w:hint="eastAsia"/>
                </w:rPr>
                <w:t>例子：</w:t>
              </w:r>
            </w:ins>
          </w:p>
          <w:p w14:paraId="4EA663F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" w:author="zongchao1" w:date="2018-01-25T18:52:00Z"/>
                <w:rFonts w:eastAsiaTheme="minorEastAsia" w:cstheme="minorHAnsi"/>
              </w:rPr>
            </w:pPr>
            <w:ins w:id="152" w:author="zongchao1" w:date="2018-01-25T18:52:00Z">
              <w:r w:rsidRPr="0039745A">
                <w:rPr>
                  <w:rFonts w:eastAsiaTheme="minorEastAsia" w:cstheme="minorHAnsi"/>
                </w:rPr>
                <w:t>700905::131877^^700913::131876</w:t>
              </w:r>
            </w:ins>
          </w:p>
          <w:p w14:paraId="6055DC9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" w:author="zongchao1" w:date="2018-01-25T18:52:00Z"/>
                <w:rFonts w:eastAsiaTheme="minorEastAsia" w:cstheme="minorHAnsi"/>
              </w:rPr>
            </w:pPr>
            <w:ins w:id="154" w:author="zongchao1" w:date="2018-01-25T18:52:00Z">
              <w:r w:rsidRPr="0039745A">
                <w:rPr>
                  <w:rFonts w:eastAsiaTheme="minorEastAsia" w:cstheme="minorHAnsi"/>
                </w:rPr>
                <w:t>valueList.id::expandsortid^^ valueList .id::expandsortid</w:t>
              </w:r>
            </w:ins>
          </w:p>
        </w:tc>
      </w:tr>
    </w:tbl>
    <w:p w14:paraId="61847FCE" w14:textId="77777777" w:rsidR="0039745A" w:rsidRPr="0039745A" w:rsidRDefault="0039745A" w:rsidP="0039745A">
      <w:pPr>
        <w:rPr>
          <w:ins w:id="155" w:author="zongchao1" w:date="2018-01-25T18:52:00Z"/>
        </w:rPr>
      </w:pPr>
    </w:p>
    <w:p w14:paraId="3327F826" w14:textId="77777777" w:rsidR="0039745A" w:rsidRPr="0039745A" w:rsidRDefault="0039745A" w:rsidP="0039745A">
      <w:pPr>
        <w:numPr>
          <w:ilvl w:val="0"/>
          <w:numId w:val="9"/>
        </w:numPr>
        <w:rPr>
          <w:ins w:id="156" w:author="zongchao1" w:date="2018-01-25T18:52:00Z"/>
          <w:rFonts w:ascii="微软雅黑" w:eastAsia="微软雅黑" w:hAnsi="微软雅黑"/>
          <w:szCs w:val="22"/>
        </w:rPr>
      </w:pPr>
      <w:ins w:id="157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返回结果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4820F227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F679C61" w14:textId="77777777" w:rsidR="0039745A" w:rsidRPr="0039745A" w:rsidRDefault="0039745A" w:rsidP="0039745A">
            <w:pPr>
              <w:jc w:val="center"/>
              <w:rPr>
                <w:ins w:id="159" w:author="zongchao1" w:date="2018-01-25T18:52:00Z"/>
                <w:bCs w:val="0"/>
                <w:sz w:val="20"/>
                <w:szCs w:val="18"/>
              </w:rPr>
            </w:pPr>
            <w:ins w:id="160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4E6EF2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1" w:author="zongchao1" w:date="2018-01-25T18:52:00Z"/>
                <w:bCs w:val="0"/>
                <w:sz w:val="20"/>
                <w:szCs w:val="18"/>
              </w:rPr>
            </w:pPr>
            <w:ins w:id="162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0A71BB09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3" w:author="zongchao1" w:date="2018-01-25T18:52:00Z"/>
                <w:bCs w:val="0"/>
                <w:sz w:val="20"/>
                <w:szCs w:val="18"/>
              </w:rPr>
            </w:pPr>
            <w:ins w:id="164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4475D4CE" w14:textId="77777777" w:rsidTr="004A7CB7">
        <w:trPr>
          <w:ins w:id="16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F6B09D" w14:textId="77777777" w:rsidR="0039745A" w:rsidRPr="0039745A" w:rsidRDefault="0039745A" w:rsidP="0039745A">
            <w:pPr>
              <w:rPr>
                <w:ins w:id="166" w:author="zongchao1" w:date="2018-01-25T18:52:00Z"/>
                <w:b w:val="0"/>
                <w:bCs w:val="0"/>
              </w:rPr>
            </w:pPr>
            <w:ins w:id="167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success</w:t>
              </w:r>
            </w:ins>
          </w:p>
          <w:p w14:paraId="3CE246D6" w14:textId="77777777" w:rsidR="0039745A" w:rsidRPr="0039745A" w:rsidRDefault="0039745A" w:rsidP="0039745A">
            <w:pPr>
              <w:rPr>
                <w:ins w:id="168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4FC4446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zongchao1" w:date="2018-01-25T18:52:00Z"/>
                <w:sz w:val="18"/>
                <w:szCs w:val="18"/>
              </w:rPr>
            </w:pPr>
            <w:ins w:id="170" w:author="zongchao1" w:date="2018-01-25T18:52:00Z">
              <w:r w:rsidRPr="0039745A">
                <w:t>Boolean</w:t>
              </w:r>
            </w:ins>
          </w:p>
        </w:tc>
        <w:tc>
          <w:tcPr>
            <w:tcW w:w="2878" w:type="pct"/>
          </w:tcPr>
          <w:p w14:paraId="377FFF6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" w:author="zongchao1" w:date="2018-01-25T18:52:00Z"/>
                <w:sz w:val="18"/>
                <w:szCs w:val="18"/>
              </w:rPr>
            </w:pPr>
            <w:ins w:id="172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true/false</w:t>
              </w:r>
            </w:ins>
          </w:p>
        </w:tc>
      </w:tr>
      <w:tr w:rsidR="0039745A" w:rsidRPr="0039745A" w14:paraId="29DC5864" w14:textId="77777777" w:rsidTr="004A7CB7">
        <w:trPr>
          <w:ins w:id="17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71BA20" w14:textId="77777777" w:rsidR="0039745A" w:rsidRPr="0039745A" w:rsidRDefault="0039745A" w:rsidP="0039745A">
            <w:pPr>
              <w:rPr>
                <w:ins w:id="174" w:author="zongchao1" w:date="2018-01-25T18:52:00Z"/>
                <w:b w:val="0"/>
                <w:bCs w:val="0"/>
              </w:rPr>
            </w:pPr>
            <w:ins w:id="175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resultCode</w:t>
              </w:r>
            </w:ins>
          </w:p>
          <w:p w14:paraId="60FE4EEA" w14:textId="77777777" w:rsidR="0039745A" w:rsidRPr="0039745A" w:rsidRDefault="0039745A" w:rsidP="0039745A">
            <w:pPr>
              <w:rPr>
                <w:ins w:id="176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1726596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zongchao1" w:date="2018-01-25T18:52:00Z"/>
                <w:sz w:val="18"/>
                <w:szCs w:val="18"/>
              </w:rPr>
            </w:pPr>
            <w:ins w:id="178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35416C1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zongchao1" w:date="2018-01-25T18:52:00Z"/>
                <w:sz w:val="18"/>
                <w:szCs w:val="18"/>
              </w:rPr>
            </w:pPr>
            <w:ins w:id="180" w:author="zongchao1" w:date="2018-01-25T18:52:00Z">
              <w:r w:rsidRPr="0039745A">
                <w:rPr>
                  <w:rFonts w:asciiTheme="minorHAnsi" w:eastAsiaTheme="minorEastAsia" w:hAnsiTheme="minorHAnsi" w:cstheme="minorHAnsi" w:hint="eastAsia"/>
                </w:rPr>
                <w:t>返回代码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0000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：</w:t>
              </w:r>
              <w:r w:rsidRPr="0039745A">
                <w:rPr>
                  <w:rFonts w:asciiTheme="minorHAnsi" w:eastAsiaTheme="minorEastAsia" w:hAnsiTheme="minorHAnsi" w:cstheme="minorHAnsi"/>
                </w:rPr>
                <w:t>成功；其他都为失败；</w:t>
              </w:r>
            </w:ins>
          </w:p>
        </w:tc>
      </w:tr>
      <w:tr w:rsidR="0039745A" w:rsidRPr="0039745A" w14:paraId="67AC04FB" w14:textId="77777777" w:rsidTr="004A7CB7">
        <w:trPr>
          <w:ins w:id="18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37CA5A" w14:textId="77777777" w:rsidR="0039745A" w:rsidRPr="0039745A" w:rsidRDefault="0039745A" w:rsidP="0039745A">
            <w:pPr>
              <w:rPr>
                <w:ins w:id="182" w:author="zongchao1" w:date="2018-01-25T18:52:00Z"/>
                <w:b w:val="0"/>
                <w:bCs w:val="0"/>
              </w:rPr>
            </w:pPr>
            <w:ins w:id="183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resultMessage</w:t>
              </w:r>
            </w:ins>
          </w:p>
          <w:p w14:paraId="485A7FE3" w14:textId="77777777" w:rsidR="0039745A" w:rsidRPr="0039745A" w:rsidRDefault="0039745A" w:rsidP="0039745A">
            <w:pPr>
              <w:rPr>
                <w:ins w:id="184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52E913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" w:author="zongchao1" w:date="2018-01-25T18:52:00Z"/>
                <w:sz w:val="18"/>
                <w:szCs w:val="18"/>
              </w:rPr>
            </w:pPr>
            <w:ins w:id="186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5292E0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" w:author="zongchao1" w:date="2018-01-25T18:52:00Z"/>
                <w:sz w:val="18"/>
                <w:szCs w:val="18"/>
              </w:rPr>
            </w:pPr>
            <w:ins w:id="188" w:author="zongchao1" w:date="2018-01-25T18:52:00Z">
              <w:r w:rsidRPr="0039745A">
                <w:rPr>
                  <w:rFonts w:hint="eastAsia"/>
                </w:rPr>
                <w:t>返回信息</w:t>
              </w:r>
            </w:ins>
          </w:p>
        </w:tc>
      </w:tr>
      <w:tr w:rsidR="0039745A" w:rsidRPr="0039745A" w14:paraId="4716CB6D" w14:textId="77777777" w:rsidTr="004A7CB7">
        <w:trPr>
          <w:ins w:id="18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81296" w14:textId="77777777" w:rsidR="0039745A" w:rsidRPr="0039745A" w:rsidRDefault="0039745A" w:rsidP="0039745A">
            <w:pPr>
              <w:rPr>
                <w:ins w:id="190" w:author="zongchao1" w:date="2018-01-25T18:52:00Z"/>
                <w:b w:val="0"/>
                <w:bCs w:val="0"/>
              </w:rPr>
            </w:pPr>
            <w:ins w:id="191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</w:t>
              </w:r>
            </w:ins>
          </w:p>
          <w:p w14:paraId="60FDD291" w14:textId="77777777" w:rsidR="0039745A" w:rsidRPr="0039745A" w:rsidRDefault="0039745A" w:rsidP="0039745A">
            <w:pPr>
              <w:rPr>
                <w:ins w:id="192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0483E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zongchao1" w:date="2018-01-25T18:52:00Z"/>
                <w:rFonts w:asciiTheme="minorHAnsi" w:eastAsiaTheme="minorEastAsia" w:hAnsiTheme="minorHAnsi" w:cstheme="minorHAnsi"/>
              </w:rPr>
            </w:pPr>
            <w:ins w:id="194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result_list</w:t>
              </w:r>
            </w:ins>
          </w:p>
        </w:tc>
        <w:tc>
          <w:tcPr>
            <w:tcW w:w="2878" w:type="pct"/>
          </w:tcPr>
          <w:p w14:paraId="5388EDC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zongchao1" w:date="2018-01-25T18:52:00Z"/>
              </w:rPr>
            </w:pPr>
            <w:ins w:id="196" w:author="zongchao1" w:date="2018-01-25T18:52:00Z">
              <w:r w:rsidRPr="0039745A">
                <w:t>没有</w:t>
              </w:r>
              <w:r w:rsidRPr="0039745A">
                <w:rPr>
                  <w:rFonts w:hint="eastAsia"/>
                </w:rPr>
                <w:t>返回</w:t>
              </w:r>
              <w:r w:rsidRPr="0039745A">
                <w:t>数据为</w:t>
              </w:r>
              <w:r w:rsidRPr="0039745A">
                <w:t>null</w:t>
              </w:r>
            </w:ins>
          </w:p>
        </w:tc>
      </w:tr>
    </w:tbl>
    <w:p w14:paraId="5086F029" w14:textId="77777777" w:rsidR="0039745A" w:rsidRPr="0039745A" w:rsidRDefault="0039745A" w:rsidP="0039745A">
      <w:pPr>
        <w:rPr>
          <w:ins w:id="197" w:author="zongchao1" w:date="2018-01-25T18:52:00Z"/>
        </w:rPr>
      </w:pPr>
    </w:p>
    <w:p w14:paraId="63B82D62" w14:textId="77777777" w:rsidR="0039745A" w:rsidRPr="0039745A" w:rsidRDefault="0039745A" w:rsidP="0039745A">
      <w:pPr>
        <w:rPr>
          <w:ins w:id="198" w:author="zongchao1" w:date="2018-01-25T18:52:00Z"/>
        </w:rPr>
      </w:pPr>
      <w:ins w:id="199" w:author="zongchao1" w:date="2018-01-25T18:52:00Z">
        <w:r w:rsidRPr="0039745A">
          <w:rPr>
            <w:rFonts w:asciiTheme="minorHAnsi" w:eastAsiaTheme="minorEastAsia" w:hAnsiTheme="minorHAnsi" w:cstheme="minorHAnsi"/>
          </w:rPr>
          <w:t>result_list</w:t>
        </w:r>
        <w:r w:rsidRPr="0039745A">
          <w:rPr>
            <w:rFonts w:asciiTheme="minorHAnsi" w:eastAsiaTheme="minorEastAsia" w:hAnsiTheme="minorHAnsi" w:cstheme="minorHAnsi" w:hint="eastAsia"/>
          </w:rPr>
          <w:t>：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02B0F58B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BB1F64C" w14:textId="77777777" w:rsidR="0039745A" w:rsidRPr="0039745A" w:rsidRDefault="0039745A" w:rsidP="0039745A">
            <w:pPr>
              <w:jc w:val="center"/>
              <w:rPr>
                <w:ins w:id="201" w:author="zongchao1" w:date="2018-01-25T18:52:00Z"/>
                <w:bCs w:val="0"/>
                <w:sz w:val="20"/>
                <w:szCs w:val="18"/>
              </w:rPr>
            </w:pPr>
            <w:ins w:id="202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5429873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3" w:author="zongchao1" w:date="2018-01-25T18:52:00Z"/>
                <w:bCs w:val="0"/>
                <w:sz w:val="20"/>
                <w:szCs w:val="18"/>
              </w:rPr>
            </w:pPr>
            <w:ins w:id="204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46DF619F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zongchao1" w:date="2018-01-25T18:52:00Z"/>
                <w:bCs w:val="0"/>
                <w:sz w:val="20"/>
                <w:szCs w:val="18"/>
              </w:rPr>
            </w:pPr>
            <w:ins w:id="206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5C9518AB" w14:textId="77777777" w:rsidTr="004A7CB7">
        <w:trPr>
          <w:ins w:id="20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9C894BC" w14:textId="77777777" w:rsidR="0039745A" w:rsidRPr="0039745A" w:rsidRDefault="0039745A" w:rsidP="0039745A">
            <w:pPr>
              <w:rPr>
                <w:ins w:id="208" w:author="zongchao1" w:date="2018-01-25T18:52:00Z"/>
                <w:b w:val="0"/>
                <w:bCs w:val="0"/>
              </w:rPr>
            </w:pPr>
            <w:ins w:id="209" w:author="zongchao1" w:date="2018-01-25T18:52:00Z">
              <w:r w:rsidRPr="0039745A">
                <w:rPr>
                  <w:b w:val="0"/>
                  <w:bCs w:val="0"/>
                </w:rPr>
                <w:t>name</w:t>
              </w:r>
            </w:ins>
          </w:p>
        </w:tc>
        <w:tc>
          <w:tcPr>
            <w:tcW w:w="1061" w:type="pct"/>
          </w:tcPr>
          <w:p w14:paraId="7EFED5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zongchao1" w:date="2018-01-25T18:52:00Z"/>
                <w:sz w:val="18"/>
                <w:szCs w:val="18"/>
              </w:rPr>
            </w:pPr>
            <w:ins w:id="211" w:author="zongchao1" w:date="2018-01-25T18:52:00Z">
              <w:r w:rsidRPr="0039745A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2878" w:type="pct"/>
          </w:tcPr>
          <w:p w14:paraId="115DF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zongchao1" w:date="2018-01-25T18:52:00Z"/>
                <w:sz w:val="18"/>
                <w:szCs w:val="18"/>
              </w:rPr>
            </w:pPr>
            <w:ins w:id="213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商品名称</w:t>
              </w:r>
            </w:ins>
          </w:p>
        </w:tc>
      </w:tr>
      <w:tr w:rsidR="0039745A" w:rsidRPr="0039745A" w14:paraId="59086167" w14:textId="77777777" w:rsidTr="004A7CB7">
        <w:trPr>
          <w:ins w:id="21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E04238" w14:textId="77777777" w:rsidR="0039745A" w:rsidRPr="0039745A" w:rsidRDefault="0039745A" w:rsidP="0039745A">
            <w:pPr>
              <w:rPr>
                <w:ins w:id="215" w:author="zongchao1" w:date="2018-01-25T18:52:00Z"/>
                <w:b w:val="0"/>
                <w:bCs w:val="0"/>
              </w:rPr>
            </w:pPr>
            <w:ins w:id="216" w:author="zongchao1" w:date="2018-01-25T18:52:00Z">
              <w:r w:rsidRPr="0039745A">
                <w:rPr>
                  <w:b w:val="0"/>
                  <w:bCs w:val="0"/>
                </w:rPr>
                <w:t>pageNo</w:t>
              </w:r>
            </w:ins>
          </w:p>
        </w:tc>
        <w:tc>
          <w:tcPr>
            <w:tcW w:w="1061" w:type="pct"/>
          </w:tcPr>
          <w:p w14:paraId="5C593FF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zongchao1" w:date="2018-01-25T18:52:00Z"/>
                <w:sz w:val="18"/>
                <w:szCs w:val="18"/>
              </w:rPr>
            </w:pPr>
            <w:ins w:id="218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6F827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zongchao1" w:date="2018-01-25T18:52:00Z"/>
                <w:sz w:val="18"/>
                <w:szCs w:val="18"/>
              </w:rPr>
            </w:pPr>
            <w:ins w:id="22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页码</w:t>
              </w:r>
            </w:ins>
          </w:p>
        </w:tc>
      </w:tr>
      <w:tr w:rsidR="0039745A" w:rsidRPr="0039745A" w14:paraId="5308C4E6" w14:textId="77777777" w:rsidTr="004A7CB7">
        <w:trPr>
          <w:ins w:id="22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8DA19B" w14:textId="77777777" w:rsidR="0039745A" w:rsidRPr="0039745A" w:rsidRDefault="0039745A" w:rsidP="0039745A">
            <w:pPr>
              <w:rPr>
                <w:ins w:id="222" w:author="zongchao1" w:date="2018-01-25T18:52:00Z"/>
                <w:b w:val="0"/>
                <w:bCs w:val="0"/>
              </w:rPr>
            </w:pPr>
            <w:ins w:id="223" w:author="zongchao1" w:date="2018-01-25T18:52:00Z">
              <w:r w:rsidRPr="0039745A">
                <w:rPr>
                  <w:b w:val="0"/>
                  <w:bCs w:val="0"/>
                </w:rPr>
                <w:lastRenderedPageBreak/>
                <w:t>pageSize</w:t>
              </w:r>
            </w:ins>
          </w:p>
        </w:tc>
        <w:tc>
          <w:tcPr>
            <w:tcW w:w="1061" w:type="pct"/>
          </w:tcPr>
          <w:p w14:paraId="217D947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zongchao1" w:date="2018-01-25T18:52:00Z"/>
                <w:sz w:val="18"/>
                <w:szCs w:val="18"/>
              </w:rPr>
            </w:pPr>
            <w:ins w:id="225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9B4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zongchao1" w:date="2018-01-25T18:52:00Z"/>
                <w:sz w:val="18"/>
                <w:szCs w:val="18"/>
              </w:rPr>
            </w:pPr>
            <w:ins w:id="22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页数</w:t>
              </w:r>
            </w:ins>
          </w:p>
        </w:tc>
      </w:tr>
      <w:tr w:rsidR="0039745A" w:rsidRPr="0039745A" w14:paraId="4F541BC1" w14:textId="77777777" w:rsidTr="004A7CB7">
        <w:trPr>
          <w:ins w:id="22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2768A44" w14:textId="77777777" w:rsidR="0039745A" w:rsidRPr="0039745A" w:rsidRDefault="0039745A" w:rsidP="0039745A">
            <w:pPr>
              <w:rPr>
                <w:ins w:id="229" w:author="zongchao1" w:date="2018-01-25T18:52:00Z"/>
                <w:b w:val="0"/>
                <w:bCs w:val="0"/>
              </w:rPr>
            </w:pPr>
            <w:ins w:id="23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wareId</w:t>
              </w:r>
            </w:ins>
          </w:p>
        </w:tc>
        <w:tc>
          <w:tcPr>
            <w:tcW w:w="1061" w:type="pct"/>
          </w:tcPr>
          <w:p w14:paraId="68A31CF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zongchao1" w:date="2018-01-25T18:52:00Z"/>
                <w:sz w:val="18"/>
                <w:szCs w:val="18"/>
              </w:rPr>
            </w:pPr>
            <w:ins w:id="23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49ABD1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zongchao1" w:date="2018-01-25T18:52:00Z"/>
                <w:sz w:val="18"/>
                <w:szCs w:val="18"/>
              </w:rPr>
            </w:pPr>
            <w:ins w:id="234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F4E31B1" w14:textId="77777777" w:rsidTr="004A7CB7">
        <w:trPr>
          <w:ins w:id="23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B98823" w14:textId="77777777" w:rsidR="0039745A" w:rsidRPr="0039745A" w:rsidRDefault="0039745A" w:rsidP="0039745A">
            <w:pPr>
              <w:rPr>
                <w:ins w:id="236" w:author="zongchao1" w:date="2018-01-25T18:52:00Z"/>
                <w:b w:val="0"/>
                <w:bCs w:val="0"/>
              </w:rPr>
            </w:pPr>
            <w:ins w:id="23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wareImage</w:t>
              </w:r>
            </w:ins>
          </w:p>
        </w:tc>
        <w:tc>
          <w:tcPr>
            <w:tcW w:w="1061" w:type="pct"/>
          </w:tcPr>
          <w:p w14:paraId="30A89C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zongchao1" w:date="2018-01-25T18:52:00Z"/>
                <w:sz w:val="18"/>
                <w:szCs w:val="18"/>
              </w:rPr>
            </w:pPr>
            <w:ins w:id="2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图片</w:t>
              </w:r>
            </w:ins>
          </w:p>
        </w:tc>
        <w:tc>
          <w:tcPr>
            <w:tcW w:w="2878" w:type="pct"/>
          </w:tcPr>
          <w:p w14:paraId="4F85E92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zongchao1" w:date="2018-01-25T18:52:00Z"/>
                <w:sz w:val="18"/>
                <w:szCs w:val="18"/>
              </w:rPr>
            </w:pPr>
            <w:ins w:id="24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0A82FB9" w14:textId="77777777" w:rsidTr="004A7CB7">
        <w:trPr>
          <w:ins w:id="24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D539CD" w14:textId="77777777" w:rsidR="0039745A" w:rsidRPr="0039745A" w:rsidRDefault="0039745A" w:rsidP="0039745A">
            <w:pPr>
              <w:rPr>
                <w:ins w:id="243" w:author="zongchao1" w:date="2018-01-25T18:52:00Z"/>
                <w:b w:val="0"/>
                <w:bCs w:val="0"/>
              </w:rPr>
            </w:pPr>
            <w:ins w:id="24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wareName</w:t>
              </w:r>
            </w:ins>
          </w:p>
        </w:tc>
        <w:tc>
          <w:tcPr>
            <w:tcW w:w="1061" w:type="pct"/>
          </w:tcPr>
          <w:p w14:paraId="701759E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zongchao1" w:date="2018-01-25T18:52:00Z"/>
                <w:sz w:val="18"/>
                <w:szCs w:val="18"/>
              </w:rPr>
            </w:pPr>
            <w:ins w:id="2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4AE079A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zongchao1" w:date="2018-01-25T18:52:00Z"/>
                <w:sz w:val="18"/>
                <w:szCs w:val="18"/>
              </w:rPr>
            </w:pPr>
            <w:ins w:id="24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DF8B3F9" w14:textId="77777777" w:rsidTr="004A7CB7">
        <w:trPr>
          <w:ins w:id="24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3B9230" w14:textId="77777777" w:rsidR="0039745A" w:rsidRPr="0039745A" w:rsidRDefault="0039745A" w:rsidP="0039745A">
            <w:pPr>
              <w:rPr>
                <w:ins w:id="250" w:author="zongchao1" w:date="2018-01-25T18:52:00Z"/>
                <w:b w:val="0"/>
                <w:bCs w:val="0"/>
              </w:rPr>
            </w:pPr>
            <w:ins w:id="251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ware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Link</w:t>
              </w:r>
            </w:ins>
          </w:p>
        </w:tc>
        <w:tc>
          <w:tcPr>
            <w:tcW w:w="1061" w:type="pct"/>
          </w:tcPr>
          <w:p w14:paraId="5B642E4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zongchao1" w:date="2018-01-25T18:52:00Z"/>
                <w:sz w:val="18"/>
                <w:szCs w:val="18"/>
              </w:rPr>
            </w:pPr>
            <w:ins w:id="25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详情链接</w:t>
              </w:r>
            </w:ins>
          </w:p>
        </w:tc>
        <w:tc>
          <w:tcPr>
            <w:tcW w:w="2878" w:type="pct"/>
          </w:tcPr>
          <w:p w14:paraId="2D512B5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zongchao1" w:date="2018-01-25T18:52:00Z"/>
                <w:sz w:val="18"/>
                <w:szCs w:val="18"/>
              </w:rPr>
            </w:pPr>
            <w:ins w:id="25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3EC2AC" w14:textId="77777777" w:rsidTr="004A7CB7">
        <w:trPr>
          <w:ins w:id="25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1D2B99" w14:textId="77777777" w:rsidR="0039745A" w:rsidRPr="0039745A" w:rsidRDefault="0039745A" w:rsidP="0039745A">
            <w:pPr>
              <w:rPr>
                <w:ins w:id="257" w:author="zongchao1" w:date="2018-01-25T18:52:00Z"/>
                <w:b w:val="0"/>
                <w:bCs w:val="0"/>
              </w:rPr>
            </w:pPr>
            <w:ins w:id="258" w:author="zongchao1" w:date="2018-01-25T18:52:00Z">
              <w:r w:rsidRPr="0039745A">
                <w:rPr>
                  <w:b w:val="0"/>
                  <w:bCs w:val="0"/>
                </w:rPr>
                <w:t>skuPrice</w:t>
              </w:r>
            </w:ins>
          </w:p>
        </w:tc>
        <w:tc>
          <w:tcPr>
            <w:tcW w:w="1061" w:type="pct"/>
          </w:tcPr>
          <w:p w14:paraId="1F1E8C1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zongchao1" w:date="2018-01-25T18:52:00Z"/>
                <w:sz w:val="18"/>
                <w:szCs w:val="18"/>
              </w:rPr>
            </w:pPr>
            <w:ins w:id="260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价格</w:t>
              </w:r>
            </w:ins>
          </w:p>
        </w:tc>
        <w:tc>
          <w:tcPr>
            <w:tcW w:w="2878" w:type="pct"/>
          </w:tcPr>
          <w:p w14:paraId="71F1EDD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zongchao1" w:date="2018-01-25T18:52:00Z"/>
                <w:sz w:val="18"/>
                <w:szCs w:val="18"/>
              </w:rPr>
            </w:pPr>
            <w:ins w:id="262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</w:tr>
      <w:tr w:rsidR="0039745A" w:rsidRPr="0039745A" w14:paraId="04E45690" w14:textId="77777777" w:rsidTr="004A7CB7">
        <w:trPr>
          <w:ins w:id="26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BF31B4" w14:textId="77777777" w:rsidR="0039745A" w:rsidRPr="0039745A" w:rsidRDefault="0039745A" w:rsidP="0039745A">
            <w:pPr>
              <w:rPr>
                <w:ins w:id="264" w:author="zongchao1" w:date="2018-01-25T18:52:00Z"/>
                <w:b w:val="0"/>
                <w:bCs w:val="0"/>
              </w:rPr>
            </w:pPr>
            <w:ins w:id="26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brandList</w:t>
              </w:r>
            </w:ins>
          </w:p>
        </w:tc>
        <w:tc>
          <w:tcPr>
            <w:tcW w:w="1061" w:type="pct"/>
          </w:tcPr>
          <w:p w14:paraId="6CE28B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zongchao1" w:date="2018-01-25T18:52:00Z"/>
                <w:sz w:val="18"/>
                <w:szCs w:val="18"/>
              </w:rPr>
            </w:pPr>
            <w:ins w:id="2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信息列表</w:t>
              </w:r>
            </w:ins>
          </w:p>
        </w:tc>
        <w:tc>
          <w:tcPr>
            <w:tcW w:w="2878" w:type="pct"/>
          </w:tcPr>
          <w:p w14:paraId="4A0D8CE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zongchao1" w:date="2018-01-25T18:52:00Z"/>
                <w:sz w:val="18"/>
                <w:szCs w:val="18"/>
              </w:rPr>
            </w:pPr>
            <w:ins w:id="26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BF88A98" w14:textId="77777777" w:rsidTr="004A7CB7">
        <w:trPr>
          <w:ins w:id="27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6D98C75" w14:textId="77777777" w:rsidR="0039745A" w:rsidRPr="0039745A" w:rsidRDefault="0039745A" w:rsidP="0039745A">
            <w:pPr>
              <w:rPr>
                <w:ins w:id="271" w:author="zongchao1" w:date="2018-01-25T18:52:00Z"/>
                <w:b w:val="0"/>
                <w:bCs w:val="0"/>
              </w:rPr>
            </w:pPr>
            <w:ins w:id="27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22EE3C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zongchao1" w:date="2018-01-25T18:52:00Z"/>
                <w:sz w:val="18"/>
                <w:szCs w:val="18"/>
              </w:rPr>
            </w:pPr>
            <w:ins w:id="2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28958A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zongchao1" w:date="2018-01-25T18:52:00Z"/>
                <w:sz w:val="18"/>
                <w:szCs w:val="18"/>
              </w:rPr>
            </w:pPr>
            <w:ins w:id="27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1849B22" w14:textId="77777777" w:rsidTr="004A7CB7">
        <w:trPr>
          <w:ins w:id="27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8E9AE74" w14:textId="77777777" w:rsidR="0039745A" w:rsidRPr="0039745A" w:rsidRDefault="0039745A" w:rsidP="0039745A">
            <w:pPr>
              <w:rPr>
                <w:ins w:id="278" w:author="zongchao1" w:date="2018-01-25T18:52:00Z"/>
                <w:b w:val="0"/>
                <w:bCs w:val="0"/>
              </w:rPr>
            </w:pPr>
            <w:ins w:id="27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name</w:t>
              </w:r>
            </w:ins>
          </w:p>
        </w:tc>
        <w:tc>
          <w:tcPr>
            <w:tcW w:w="1061" w:type="pct"/>
          </w:tcPr>
          <w:p w14:paraId="17D66BB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zongchao1" w:date="2018-01-25T18:52:00Z"/>
                <w:sz w:val="18"/>
                <w:szCs w:val="18"/>
              </w:rPr>
            </w:pPr>
            <w:ins w:id="2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7EE06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zongchao1" w:date="2018-01-25T18:52:00Z"/>
                <w:sz w:val="18"/>
                <w:szCs w:val="18"/>
              </w:rPr>
            </w:pPr>
            <w:ins w:id="28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FAECBB" w14:textId="77777777" w:rsidTr="004A7CB7">
        <w:trPr>
          <w:ins w:id="28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403C78" w14:textId="77777777" w:rsidR="0039745A" w:rsidRPr="0039745A" w:rsidRDefault="0039745A" w:rsidP="0039745A">
            <w:pPr>
              <w:rPr>
                <w:ins w:id="285" w:author="zongchao1" w:date="2018-01-25T18:52:00Z"/>
                <w:b w:val="0"/>
                <w:bCs w:val="0"/>
              </w:rPr>
            </w:pPr>
            <w:ins w:id="28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pinyin</w:t>
              </w:r>
            </w:ins>
          </w:p>
        </w:tc>
        <w:tc>
          <w:tcPr>
            <w:tcW w:w="1061" w:type="pct"/>
          </w:tcPr>
          <w:p w14:paraId="765CAE9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zongchao1" w:date="2018-01-25T18:52:00Z"/>
                <w:sz w:val="18"/>
                <w:szCs w:val="18"/>
              </w:rPr>
            </w:pPr>
            <w:ins w:id="2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品牌拼音</w:t>
              </w:r>
            </w:ins>
          </w:p>
        </w:tc>
        <w:tc>
          <w:tcPr>
            <w:tcW w:w="2878" w:type="pct"/>
          </w:tcPr>
          <w:p w14:paraId="5CA3DA4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zongchao1" w:date="2018-01-25T18:52:00Z"/>
                <w:sz w:val="18"/>
                <w:szCs w:val="18"/>
              </w:rPr>
            </w:pPr>
            <w:ins w:id="29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E02116B" w14:textId="77777777" w:rsidTr="004A7CB7">
        <w:trPr>
          <w:ins w:id="29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588837" w14:textId="77777777" w:rsidR="0039745A" w:rsidRPr="0039745A" w:rsidRDefault="0039745A" w:rsidP="0039745A">
            <w:pPr>
              <w:rPr>
                <w:ins w:id="292" w:author="zongchao1" w:date="2018-01-25T18:52:00Z"/>
                <w:b w:val="0"/>
                <w:bCs w:val="0"/>
              </w:rPr>
            </w:pPr>
            <w:ins w:id="29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46E8E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zongchao1" w:date="2018-01-25T18:52:00Z"/>
                <w:sz w:val="18"/>
                <w:szCs w:val="18"/>
              </w:rPr>
            </w:pPr>
            <w:ins w:id="2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跳转</w:t>
              </w:r>
              <w:r w:rsidRPr="0039745A">
                <w:rPr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305813F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zongchao1" w:date="2018-01-25T18:52:00Z"/>
                <w:sz w:val="18"/>
                <w:szCs w:val="18"/>
              </w:rPr>
            </w:pPr>
            <w:ins w:id="29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0B7C45F" w14:textId="77777777" w:rsidTr="004A7CB7">
        <w:trPr>
          <w:ins w:id="29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62FBED" w14:textId="77777777" w:rsidR="0039745A" w:rsidRPr="0039745A" w:rsidRDefault="0039745A" w:rsidP="0039745A">
            <w:pPr>
              <w:rPr>
                <w:ins w:id="299" w:author="zongchao1" w:date="2018-01-25T18:52:00Z"/>
                <w:b w:val="0"/>
                <w:bCs w:val="0"/>
              </w:rPr>
            </w:pPr>
            <w:ins w:id="30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priceType</w:t>
              </w:r>
            </w:ins>
          </w:p>
        </w:tc>
        <w:tc>
          <w:tcPr>
            <w:tcW w:w="1061" w:type="pct"/>
          </w:tcPr>
          <w:p w14:paraId="2067ACE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zongchao1" w:date="2018-01-25T18:52:00Z"/>
                <w:sz w:val="18"/>
                <w:szCs w:val="18"/>
              </w:rPr>
            </w:pPr>
            <w:ins w:id="3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类型</w:t>
              </w:r>
            </w:ins>
          </w:p>
        </w:tc>
        <w:tc>
          <w:tcPr>
            <w:tcW w:w="2878" w:type="pct"/>
          </w:tcPr>
          <w:p w14:paraId="44620D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zongchao1" w:date="2018-01-25T18:52:00Z"/>
                <w:sz w:val="18"/>
                <w:szCs w:val="18"/>
              </w:rPr>
            </w:pPr>
            <w:ins w:id="304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tring</w:t>
              </w:r>
            </w:ins>
          </w:p>
        </w:tc>
      </w:tr>
      <w:tr w:rsidR="0039745A" w:rsidRPr="0039745A" w14:paraId="4F450FA2" w14:textId="77777777" w:rsidTr="004A7CB7">
        <w:trPr>
          <w:ins w:id="30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F516A7" w14:textId="77777777" w:rsidR="0039745A" w:rsidRPr="0039745A" w:rsidRDefault="0039745A" w:rsidP="0039745A">
            <w:pPr>
              <w:rPr>
                <w:ins w:id="306" w:author="zongchao1" w:date="2018-01-25T18:52:00Z"/>
                <w:b w:val="0"/>
                <w:bCs w:val="0"/>
              </w:rPr>
            </w:pPr>
            <w:ins w:id="30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isUseSkuCat</w:t>
              </w:r>
            </w:ins>
          </w:p>
        </w:tc>
        <w:tc>
          <w:tcPr>
            <w:tcW w:w="1061" w:type="pct"/>
          </w:tcPr>
          <w:p w14:paraId="6972C9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zongchao1" w:date="2018-01-25T18:52:00Z"/>
                <w:sz w:val="18"/>
                <w:szCs w:val="18"/>
              </w:rPr>
            </w:pPr>
            <w:ins w:id="30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用户启用类目类型</w:t>
              </w:r>
            </w:ins>
          </w:p>
        </w:tc>
        <w:tc>
          <w:tcPr>
            <w:tcW w:w="2878" w:type="pct"/>
          </w:tcPr>
          <w:p w14:paraId="73AD027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zongchao1" w:date="2018-01-25T18:52:00Z"/>
                <w:sz w:val="18"/>
                <w:szCs w:val="18"/>
              </w:rPr>
            </w:pPr>
            <w:ins w:id="311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4DFB2213" w14:textId="77777777" w:rsidTr="004A7CB7">
        <w:trPr>
          <w:ins w:id="31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75A9DF" w14:textId="77777777" w:rsidR="0039745A" w:rsidRPr="0039745A" w:rsidRDefault="0039745A" w:rsidP="0039745A">
            <w:pPr>
              <w:rPr>
                <w:ins w:id="313" w:author="zongchao1" w:date="2018-01-25T18:52:00Z"/>
                <w:b w:val="0"/>
                <w:bCs w:val="0"/>
              </w:rPr>
            </w:pPr>
            <w:ins w:id="31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selectedArea</w:t>
              </w:r>
            </w:ins>
          </w:p>
        </w:tc>
        <w:tc>
          <w:tcPr>
            <w:tcW w:w="1061" w:type="pct"/>
          </w:tcPr>
          <w:p w14:paraId="680298B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zongchao1" w:date="2018-01-25T18:52:00Z"/>
                <w:sz w:val="18"/>
                <w:szCs w:val="18"/>
              </w:rPr>
            </w:pPr>
            <w:ins w:id="31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获取已选地址</w:t>
              </w:r>
            </w:ins>
          </w:p>
        </w:tc>
        <w:tc>
          <w:tcPr>
            <w:tcW w:w="2878" w:type="pct"/>
          </w:tcPr>
          <w:p w14:paraId="46A89F7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zongchao1" w:date="2018-01-25T18:52:00Z"/>
                <w:sz w:val="18"/>
                <w:szCs w:val="18"/>
              </w:rPr>
            </w:pPr>
            <w:ins w:id="31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5AC8DB2A" w14:textId="77777777" w:rsidTr="004A7CB7">
        <w:trPr>
          <w:ins w:id="31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6571E6D" w14:textId="77777777" w:rsidR="0039745A" w:rsidRPr="0039745A" w:rsidRDefault="0039745A" w:rsidP="0039745A">
            <w:pPr>
              <w:rPr>
                <w:ins w:id="320" w:author="zongchao1" w:date="2018-01-25T18:52:00Z"/>
                <w:b w:val="0"/>
                <w:bCs w:val="0"/>
              </w:rPr>
            </w:pPr>
            <w:ins w:id="32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</w:t>
              </w:r>
            </w:ins>
          </w:p>
        </w:tc>
        <w:tc>
          <w:tcPr>
            <w:tcW w:w="1061" w:type="pct"/>
          </w:tcPr>
          <w:p w14:paraId="4737082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2" w:author="zongchao1" w:date="2018-01-25T18:52:00Z"/>
                <w:sz w:val="18"/>
                <w:szCs w:val="18"/>
              </w:rPr>
            </w:pPr>
            <w:ins w:id="32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</w:ins>
          </w:p>
        </w:tc>
        <w:tc>
          <w:tcPr>
            <w:tcW w:w="2878" w:type="pct"/>
          </w:tcPr>
          <w:p w14:paraId="254172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4" w:author="zongchao1" w:date="2018-01-25T18:52:00Z"/>
                <w:sz w:val="18"/>
                <w:szCs w:val="18"/>
              </w:rPr>
            </w:pPr>
            <w:ins w:id="32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B7644D9" w14:textId="77777777" w:rsidTr="004A7CB7">
        <w:trPr>
          <w:ins w:id="32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8CB2E5" w14:textId="77777777" w:rsidR="0039745A" w:rsidRPr="0039745A" w:rsidRDefault="0039745A" w:rsidP="0039745A">
            <w:pPr>
              <w:rPr>
                <w:ins w:id="327" w:author="zongchao1" w:date="2018-01-25T18:52:00Z"/>
                <w:b w:val="0"/>
                <w:bCs w:val="0"/>
              </w:rPr>
            </w:pPr>
            <w:ins w:id="32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cityId</w:t>
              </w:r>
            </w:ins>
          </w:p>
        </w:tc>
        <w:tc>
          <w:tcPr>
            <w:tcW w:w="1061" w:type="pct"/>
          </w:tcPr>
          <w:p w14:paraId="3EB7F6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zongchao1" w:date="2018-01-25T18:52:00Z"/>
                <w:sz w:val="18"/>
                <w:szCs w:val="18"/>
              </w:rPr>
            </w:pPr>
            <w:ins w:id="33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284CB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zongchao1" w:date="2018-01-25T18:52:00Z"/>
                <w:sz w:val="18"/>
                <w:szCs w:val="18"/>
              </w:rPr>
            </w:pPr>
            <w:ins w:id="332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0B999B6F" w14:textId="77777777" w:rsidTr="004A7CB7">
        <w:trPr>
          <w:ins w:id="33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33BF034" w14:textId="77777777" w:rsidR="0039745A" w:rsidRPr="0039745A" w:rsidRDefault="0039745A" w:rsidP="0039745A">
            <w:pPr>
              <w:rPr>
                <w:ins w:id="334" w:author="zongchao1" w:date="2018-01-25T18:52:00Z"/>
                <w:b w:val="0"/>
                <w:bCs w:val="0"/>
              </w:rPr>
            </w:pPr>
            <w:ins w:id="33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county</w:t>
              </w:r>
            </w:ins>
          </w:p>
        </w:tc>
        <w:tc>
          <w:tcPr>
            <w:tcW w:w="1061" w:type="pct"/>
          </w:tcPr>
          <w:p w14:paraId="5D7ADD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" w:author="zongchao1" w:date="2018-01-25T18:52:00Z"/>
                <w:sz w:val="18"/>
                <w:szCs w:val="18"/>
              </w:rPr>
            </w:pPr>
            <w:ins w:id="33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区</w:t>
              </w:r>
            </w:ins>
          </w:p>
        </w:tc>
        <w:tc>
          <w:tcPr>
            <w:tcW w:w="2878" w:type="pct"/>
          </w:tcPr>
          <w:p w14:paraId="4D95E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8" w:author="zongchao1" w:date="2018-01-25T18:52:00Z"/>
                <w:sz w:val="18"/>
                <w:szCs w:val="18"/>
              </w:rPr>
            </w:pPr>
            <w:ins w:id="3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A4296C6" w14:textId="77777777" w:rsidTr="004A7CB7">
        <w:trPr>
          <w:ins w:id="34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EC972A" w14:textId="77777777" w:rsidR="0039745A" w:rsidRPr="0039745A" w:rsidRDefault="0039745A" w:rsidP="0039745A">
            <w:pPr>
              <w:rPr>
                <w:ins w:id="341" w:author="zongchao1" w:date="2018-01-25T18:52:00Z"/>
                <w:b w:val="0"/>
                <w:bCs w:val="0"/>
              </w:rPr>
            </w:pPr>
            <w:ins w:id="34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</w:t>
              </w:r>
            </w:ins>
          </w:p>
        </w:tc>
        <w:tc>
          <w:tcPr>
            <w:tcW w:w="1061" w:type="pct"/>
          </w:tcPr>
          <w:p w14:paraId="756FF5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zongchao1" w:date="2018-01-25T18:52:00Z"/>
                <w:sz w:val="18"/>
                <w:szCs w:val="18"/>
              </w:rPr>
            </w:pPr>
            <w:ins w:id="34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</w:ins>
          </w:p>
        </w:tc>
        <w:tc>
          <w:tcPr>
            <w:tcW w:w="2878" w:type="pct"/>
          </w:tcPr>
          <w:p w14:paraId="633102B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zongchao1" w:date="2018-01-25T18:52:00Z"/>
                <w:sz w:val="18"/>
                <w:szCs w:val="18"/>
              </w:rPr>
            </w:pPr>
            <w:ins w:id="3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F30DC96" w14:textId="77777777" w:rsidTr="004A7CB7">
        <w:trPr>
          <w:ins w:id="34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79F17C7" w14:textId="77777777" w:rsidR="0039745A" w:rsidRPr="0039745A" w:rsidRDefault="0039745A" w:rsidP="0039745A">
            <w:pPr>
              <w:rPr>
                <w:ins w:id="348" w:author="zongchao1" w:date="2018-01-25T18:52:00Z"/>
                <w:b w:val="0"/>
                <w:bCs w:val="0"/>
              </w:rPr>
            </w:pPr>
            <w:ins w:id="34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provinceId</w:t>
              </w:r>
            </w:ins>
          </w:p>
        </w:tc>
        <w:tc>
          <w:tcPr>
            <w:tcW w:w="1061" w:type="pct"/>
          </w:tcPr>
          <w:p w14:paraId="4D5FEBB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0" w:author="zongchao1" w:date="2018-01-25T18:52:00Z"/>
                <w:sz w:val="18"/>
                <w:szCs w:val="18"/>
              </w:rPr>
            </w:pPr>
            <w:ins w:id="35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73E264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zongchao1" w:date="2018-01-25T18:52:00Z"/>
                <w:sz w:val="18"/>
                <w:szCs w:val="18"/>
              </w:rPr>
            </w:pPr>
            <w:ins w:id="35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184AF23D" w14:textId="77777777" w:rsidTr="004A7CB7">
        <w:trPr>
          <w:ins w:id="35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8B4521" w14:textId="77777777" w:rsidR="0039745A" w:rsidRPr="0039745A" w:rsidRDefault="0039745A" w:rsidP="0039745A">
            <w:pPr>
              <w:rPr>
                <w:ins w:id="355" w:author="zongchao1" w:date="2018-01-25T18:52:00Z"/>
                <w:b w:val="0"/>
                <w:bCs w:val="0"/>
              </w:rPr>
            </w:pPr>
            <w:ins w:id="35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navThreeCategoryShow</w:t>
              </w:r>
            </w:ins>
          </w:p>
        </w:tc>
        <w:tc>
          <w:tcPr>
            <w:tcW w:w="1061" w:type="pct"/>
          </w:tcPr>
          <w:p w14:paraId="19E7C64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7" w:author="zongchao1" w:date="2018-01-25T18:52:00Z"/>
                <w:sz w:val="18"/>
                <w:szCs w:val="18"/>
              </w:rPr>
            </w:pPr>
            <w:ins w:id="35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导航三级类</w:t>
              </w:r>
            </w:ins>
          </w:p>
        </w:tc>
        <w:tc>
          <w:tcPr>
            <w:tcW w:w="2878" w:type="pct"/>
          </w:tcPr>
          <w:p w14:paraId="6BAE499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9" w:author="zongchao1" w:date="2018-01-25T18:52:00Z"/>
                <w:sz w:val="18"/>
                <w:szCs w:val="18"/>
              </w:rPr>
            </w:pPr>
            <w:ins w:id="36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9A1EA76" w14:textId="77777777" w:rsidTr="004A7CB7">
        <w:trPr>
          <w:ins w:id="36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3BDEB6" w14:textId="77777777" w:rsidR="0039745A" w:rsidRPr="0039745A" w:rsidRDefault="0039745A" w:rsidP="0039745A">
            <w:pPr>
              <w:rPr>
                <w:ins w:id="362" w:author="zongchao1" w:date="2018-01-25T18:52:00Z"/>
                <w:b w:val="0"/>
                <w:bCs w:val="0"/>
              </w:rPr>
            </w:pPr>
            <w:ins w:id="36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oneLevelId</w:t>
              </w:r>
            </w:ins>
          </w:p>
        </w:tc>
        <w:tc>
          <w:tcPr>
            <w:tcW w:w="1061" w:type="pct"/>
          </w:tcPr>
          <w:p w14:paraId="29DBA9B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zongchao1" w:date="2018-01-25T18:52:00Z"/>
                <w:sz w:val="18"/>
                <w:szCs w:val="18"/>
              </w:rPr>
            </w:pPr>
            <w:ins w:id="36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B0A6A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zongchao1" w:date="2018-01-25T18:52:00Z"/>
                <w:sz w:val="18"/>
                <w:szCs w:val="18"/>
              </w:rPr>
            </w:pPr>
            <w:ins w:id="3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5DA72F1" w14:textId="77777777" w:rsidTr="004A7CB7">
        <w:trPr>
          <w:ins w:id="36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AC64F2" w14:textId="77777777" w:rsidR="0039745A" w:rsidRPr="0039745A" w:rsidRDefault="0039745A" w:rsidP="0039745A">
            <w:pPr>
              <w:rPr>
                <w:ins w:id="369" w:author="zongchao1" w:date="2018-01-25T18:52:00Z"/>
                <w:b w:val="0"/>
                <w:bCs w:val="0"/>
              </w:rPr>
            </w:pPr>
            <w:ins w:id="37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oneLevelName</w:t>
              </w:r>
            </w:ins>
          </w:p>
        </w:tc>
        <w:tc>
          <w:tcPr>
            <w:tcW w:w="1061" w:type="pct"/>
          </w:tcPr>
          <w:p w14:paraId="27A9549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zongchao1" w:date="2018-01-25T18:52:00Z"/>
                <w:sz w:val="18"/>
                <w:szCs w:val="18"/>
              </w:rPr>
            </w:pPr>
            <w:ins w:id="37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一级分类名称</w:t>
              </w:r>
            </w:ins>
          </w:p>
        </w:tc>
        <w:tc>
          <w:tcPr>
            <w:tcW w:w="2878" w:type="pct"/>
          </w:tcPr>
          <w:p w14:paraId="261F9D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3" w:author="zongchao1" w:date="2018-01-25T18:52:00Z"/>
                <w:sz w:val="18"/>
                <w:szCs w:val="18"/>
              </w:rPr>
            </w:pPr>
            <w:ins w:id="3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688F803" w14:textId="77777777" w:rsidTr="004A7CB7">
        <w:trPr>
          <w:ins w:id="37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85D7E" w14:textId="77777777" w:rsidR="0039745A" w:rsidRPr="0039745A" w:rsidRDefault="0039745A" w:rsidP="0039745A">
            <w:pPr>
              <w:rPr>
                <w:ins w:id="376" w:author="zongchao1" w:date="2018-01-25T18:52:00Z"/>
                <w:b w:val="0"/>
                <w:bCs w:val="0"/>
              </w:rPr>
            </w:pPr>
            <w:ins w:id="37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twoLevelId</w:t>
              </w:r>
            </w:ins>
          </w:p>
        </w:tc>
        <w:tc>
          <w:tcPr>
            <w:tcW w:w="1061" w:type="pct"/>
          </w:tcPr>
          <w:p w14:paraId="4CA791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" w:author="zongchao1" w:date="2018-01-25T18:52:00Z"/>
                <w:sz w:val="18"/>
                <w:szCs w:val="18"/>
              </w:rPr>
            </w:pPr>
            <w:ins w:id="37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38E5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zongchao1" w:date="2018-01-25T18:52:00Z"/>
                <w:sz w:val="18"/>
                <w:szCs w:val="18"/>
              </w:rPr>
            </w:pPr>
            <w:ins w:id="3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8AEE69B" w14:textId="77777777" w:rsidTr="004A7CB7">
        <w:trPr>
          <w:ins w:id="38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9F4E27" w14:textId="77777777" w:rsidR="0039745A" w:rsidRPr="0039745A" w:rsidRDefault="0039745A" w:rsidP="0039745A">
            <w:pPr>
              <w:rPr>
                <w:ins w:id="383" w:author="zongchao1" w:date="2018-01-25T18:52:00Z"/>
                <w:b w:val="0"/>
                <w:bCs w:val="0"/>
              </w:rPr>
            </w:pPr>
            <w:ins w:id="38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twoLevelName</w:t>
              </w:r>
            </w:ins>
          </w:p>
        </w:tc>
        <w:tc>
          <w:tcPr>
            <w:tcW w:w="1061" w:type="pct"/>
          </w:tcPr>
          <w:p w14:paraId="3D85F7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zongchao1" w:date="2018-01-25T18:52:00Z"/>
                <w:sz w:val="18"/>
                <w:szCs w:val="18"/>
              </w:rPr>
            </w:pPr>
            <w:ins w:id="38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二级分类名称</w:t>
              </w:r>
            </w:ins>
          </w:p>
        </w:tc>
        <w:tc>
          <w:tcPr>
            <w:tcW w:w="2878" w:type="pct"/>
          </w:tcPr>
          <w:p w14:paraId="5772C2F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7" w:author="zongchao1" w:date="2018-01-25T18:52:00Z"/>
                <w:sz w:val="18"/>
                <w:szCs w:val="18"/>
              </w:rPr>
            </w:pPr>
            <w:ins w:id="3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8B8E4F" w14:textId="77777777" w:rsidTr="004A7CB7">
        <w:trPr>
          <w:ins w:id="38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D1B6D5" w14:textId="77777777" w:rsidR="0039745A" w:rsidRPr="0039745A" w:rsidRDefault="0039745A" w:rsidP="0039745A">
            <w:pPr>
              <w:rPr>
                <w:ins w:id="390" w:author="zongchao1" w:date="2018-01-25T18:52:00Z"/>
                <w:b w:val="0"/>
                <w:bCs w:val="0"/>
              </w:rPr>
            </w:pPr>
            <w:ins w:id="39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categoryId</w:t>
              </w:r>
            </w:ins>
          </w:p>
        </w:tc>
        <w:tc>
          <w:tcPr>
            <w:tcW w:w="1061" w:type="pct"/>
          </w:tcPr>
          <w:p w14:paraId="405FB9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2" w:author="zongchao1" w:date="2018-01-25T18:52:00Z"/>
                <w:sz w:val="18"/>
                <w:szCs w:val="18"/>
              </w:rPr>
            </w:pPr>
            <w:ins w:id="39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367148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zongchao1" w:date="2018-01-25T18:52:00Z"/>
                <w:sz w:val="18"/>
                <w:szCs w:val="18"/>
              </w:rPr>
            </w:pPr>
            <w:ins w:id="3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A12A34D" w14:textId="77777777" w:rsidTr="004A7CB7">
        <w:trPr>
          <w:ins w:id="39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DF2B90" w14:textId="77777777" w:rsidR="0039745A" w:rsidRPr="0039745A" w:rsidRDefault="0039745A" w:rsidP="0039745A">
            <w:pPr>
              <w:rPr>
                <w:ins w:id="397" w:author="zongchao1" w:date="2018-01-25T18:52:00Z"/>
                <w:b w:val="0"/>
                <w:bCs w:val="0"/>
              </w:rPr>
            </w:pPr>
            <w:ins w:id="39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categoryName</w:t>
              </w:r>
            </w:ins>
          </w:p>
        </w:tc>
        <w:tc>
          <w:tcPr>
            <w:tcW w:w="1061" w:type="pct"/>
          </w:tcPr>
          <w:p w14:paraId="34971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zongchao1" w:date="2018-01-25T18:52:00Z"/>
                <w:sz w:val="18"/>
                <w:szCs w:val="18"/>
              </w:rPr>
            </w:pPr>
            <w:ins w:id="40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name</w:t>
              </w:r>
            </w:ins>
          </w:p>
        </w:tc>
        <w:tc>
          <w:tcPr>
            <w:tcW w:w="2878" w:type="pct"/>
          </w:tcPr>
          <w:p w14:paraId="2427E89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1" w:author="zongchao1" w:date="2018-01-25T18:52:00Z"/>
                <w:sz w:val="18"/>
                <w:szCs w:val="18"/>
              </w:rPr>
            </w:pPr>
            <w:ins w:id="4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BFA607D" w14:textId="77777777" w:rsidTr="004A7CB7">
        <w:trPr>
          <w:ins w:id="40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80F8E86" w14:textId="77777777" w:rsidR="0039745A" w:rsidRPr="0039745A" w:rsidRDefault="0039745A" w:rsidP="0039745A">
            <w:pPr>
              <w:rPr>
                <w:ins w:id="404" w:author="zongchao1" w:date="2018-01-25T18:52:00Z"/>
                <w:b w:val="0"/>
                <w:bCs w:val="0"/>
              </w:rPr>
            </w:pPr>
            <w:ins w:id="40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threeCategory</w:t>
              </w:r>
            </w:ins>
          </w:p>
        </w:tc>
        <w:tc>
          <w:tcPr>
            <w:tcW w:w="1061" w:type="pct"/>
          </w:tcPr>
          <w:p w14:paraId="77DB847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zongchao1" w:date="2018-01-25T18:52:00Z"/>
                <w:sz w:val="18"/>
                <w:szCs w:val="18"/>
              </w:rPr>
            </w:pPr>
            <w:ins w:id="40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三级类目列表</w:t>
              </w:r>
            </w:ins>
          </w:p>
        </w:tc>
        <w:tc>
          <w:tcPr>
            <w:tcW w:w="2878" w:type="pct"/>
          </w:tcPr>
          <w:p w14:paraId="3B74D41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8" w:author="zongchao1" w:date="2018-01-25T18:52:00Z"/>
                <w:sz w:val="18"/>
                <w:szCs w:val="18"/>
              </w:rPr>
            </w:pPr>
            <w:ins w:id="40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C94209A" w14:textId="77777777" w:rsidTr="004A7CB7">
        <w:trPr>
          <w:ins w:id="41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5449DE" w14:textId="77777777" w:rsidR="0039745A" w:rsidRPr="0039745A" w:rsidRDefault="0039745A" w:rsidP="0039745A">
            <w:pPr>
              <w:rPr>
                <w:ins w:id="411" w:author="zongchao1" w:date="2018-01-25T18:52:00Z"/>
                <w:b w:val="0"/>
                <w:bCs w:val="0"/>
              </w:rPr>
            </w:pPr>
            <w:ins w:id="41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7FA294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3" w:author="zongchao1" w:date="2018-01-25T18:52:00Z"/>
                <w:sz w:val="18"/>
                <w:szCs w:val="18"/>
              </w:rPr>
            </w:pPr>
            <w:ins w:id="41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1B335D6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zongchao1" w:date="2018-01-25T18:52:00Z"/>
                <w:sz w:val="18"/>
                <w:szCs w:val="18"/>
              </w:rPr>
            </w:pPr>
            <w:ins w:id="41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4DCFFDD" w14:textId="77777777" w:rsidTr="004A7CB7">
        <w:trPr>
          <w:ins w:id="41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B36D0A" w14:textId="77777777" w:rsidR="0039745A" w:rsidRPr="0039745A" w:rsidRDefault="0039745A" w:rsidP="0039745A">
            <w:pPr>
              <w:rPr>
                <w:ins w:id="418" w:author="zongchao1" w:date="2018-01-25T18:52:00Z"/>
                <w:b w:val="0"/>
                <w:bCs w:val="0"/>
              </w:rPr>
            </w:pPr>
            <w:ins w:id="419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a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me</w:t>
              </w:r>
            </w:ins>
          </w:p>
        </w:tc>
        <w:tc>
          <w:tcPr>
            <w:tcW w:w="1061" w:type="pct"/>
          </w:tcPr>
          <w:p w14:paraId="736B023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zongchao1" w:date="2018-01-25T18:52:00Z"/>
                <w:sz w:val="18"/>
                <w:szCs w:val="18"/>
              </w:rPr>
            </w:pPr>
            <w:ins w:id="42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6B40828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2" w:author="zongchao1" w:date="2018-01-25T18:52:00Z"/>
                <w:sz w:val="18"/>
                <w:szCs w:val="18"/>
              </w:rPr>
            </w:pPr>
            <w:ins w:id="42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47D10FB" w14:textId="77777777" w:rsidTr="004A7CB7">
        <w:trPr>
          <w:ins w:id="42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509461" w14:textId="77777777" w:rsidR="0039745A" w:rsidRPr="0039745A" w:rsidRDefault="0039745A" w:rsidP="0039745A">
            <w:pPr>
              <w:rPr>
                <w:ins w:id="425" w:author="zongchao1" w:date="2018-01-25T18:52:00Z"/>
                <w:b w:val="0"/>
                <w:bCs w:val="0"/>
              </w:rPr>
            </w:pPr>
            <w:ins w:id="426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275937F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7" w:author="zongchao1" w:date="2018-01-25T18:52:00Z"/>
                <w:sz w:val="18"/>
                <w:szCs w:val="18"/>
              </w:rPr>
            </w:pPr>
            <w:ins w:id="42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类目链接</w:t>
              </w:r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24C3BED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9" w:author="zongchao1" w:date="2018-01-25T18:52:00Z"/>
                <w:sz w:val="18"/>
                <w:szCs w:val="18"/>
              </w:rPr>
            </w:pPr>
            <w:ins w:id="43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DE8FBF3" w14:textId="77777777" w:rsidTr="004A7CB7">
        <w:trPr>
          <w:ins w:id="43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011C9D" w14:textId="77777777" w:rsidR="0039745A" w:rsidRPr="0039745A" w:rsidRDefault="0039745A" w:rsidP="0039745A">
            <w:pPr>
              <w:rPr>
                <w:ins w:id="432" w:author="zongchao1" w:date="2018-01-25T18:52:00Z"/>
                <w:b w:val="0"/>
                <w:bCs w:val="0"/>
              </w:rPr>
            </w:pPr>
            <w:ins w:id="43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roleModel</w:t>
              </w:r>
            </w:ins>
          </w:p>
        </w:tc>
        <w:tc>
          <w:tcPr>
            <w:tcW w:w="1061" w:type="pct"/>
          </w:tcPr>
          <w:p w14:paraId="3EB38C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4" w:author="zongchao1" w:date="2018-01-25T18:52:00Z"/>
                <w:sz w:val="18"/>
                <w:szCs w:val="18"/>
              </w:rPr>
            </w:pPr>
            <w:ins w:id="43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查询的参数</w:t>
              </w:r>
            </w:ins>
          </w:p>
        </w:tc>
        <w:tc>
          <w:tcPr>
            <w:tcW w:w="2878" w:type="pct"/>
          </w:tcPr>
          <w:p w14:paraId="0910A0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6" w:author="zongchao1" w:date="2018-01-25T18:52:00Z"/>
                <w:sz w:val="18"/>
                <w:szCs w:val="18"/>
              </w:rPr>
            </w:pPr>
            <w:ins w:id="43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44D886D" w14:textId="77777777" w:rsidTr="004A7CB7">
        <w:trPr>
          <w:ins w:id="43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1689BF" w14:textId="77777777" w:rsidR="0039745A" w:rsidRPr="0039745A" w:rsidRDefault="0039745A" w:rsidP="0039745A">
            <w:pPr>
              <w:rPr>
                <w:ins w:id="439" w:author="zongchao1" w:date="2018-01-25T18:52:00Z"/>
                <w:b w:val="0"/>
                <w:bCs w:val="0"/>
              </w:rPr>
            </w:pPr>
            <w:ins w:id="44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</w:t>
              </w:r>
            </w:ins>
          </w:p>
        </w:tc>
        <w:tc>
          <w:tcPr>
            <w:tcW w:w="1061" w:type="pct"/>
          </w:tcPr>
          <w:p w14:paraId="51AF30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1" w:author="zongchao1" w:date="2018-01-25T18:52:00Z"/>
                <w:sz w:val="18"/>
                <w:szCs w:val="18"/>
              </w:rPr>
            </w:pPr>
            <w:ins w:id="44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</w:t>
              </w:r>
              <w:r w:rsidRPr="0039745A">
                <w:rPr>
                  <w:sz w:val="15"/>
                  <w:szCs w:val="15"/>
                </w:rPr>
                <w:t>页</w:t>
              </w:r>
            </w:ins>
          </w:p>
        </w:tc>
        <w:tc>
          <w:tcPr>
            <w:tcW w:w="2878" w:type="pct"/>
          </w:tcPr>
          <w:p w14:paraId="48E5006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3" w:author="zongchao1" w:date="2018-01-25T18:52:00Z"/>
                <w:sz w:val="18"/>
                <w:szCs w:val="18"/>
              </w:rPr>
            </w:pPr>
            <w:ins w:id="444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8CBDFA6" w14:textId="77777777" w:rsidTr="004A7CB7">
        <w:trPr>
          <w:ins w:id="44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76DA0" w14:textId="77777777" w:rsidR="0039745A" w:rsidRPr="0039745A" w:rsidRDefault="0039745A" w:rsidP="0039745A">
            <w:pPr>
              <w:rPr>
                <w:ins w:id="446" w:author="zongchao1" w:date="2018-01-25T18:52:00Z"/>
                <w:b w:val="0"/>
                <w:bCs w:val="0"/>
              </w:rPr>
            </w:pPr>
            <w:ins w:id="44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areaIds</w:t>
              </w:r>
            </w:ins>
          </w:p>
        </w:tc>
        <w:tc>
          <w:tcPr>
            <w:tcW w:w="1061" w:type="pct"/>
          </w:tcPr>
          <w:p w14:paraId="69B57D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8" w:author="zongchao1" w:date="2018-01-25T18:52:00Z"/>
                <w:sz w:val="18"/>
                <w:szCs w:val="18"/>
              </w:rPr>
            </w:pPr>
            <w:ins w:id="44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地域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729D54D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0" w:author="zongchao1" w:date="2018-01-25T18:52:00Z"/>
                <w:sz w:val="18"/>
                <w:szCs w:val="18"/>
              </w:rPr>
            </w:pPr>
            <w:ins w:id="451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E8DEE9" w14:textId="77777777" w:rsidTr="004A7CB7">
        <w:trPr>
          <w:ins w:id="45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4F9162" w14:textId="77777777" w:rsidR="0039745A" w:rsidRPr="0039745A" w:rsidRDefault="0039745A" w:rsidP="0039745A">
            <w:pPr>
              <w:rPr>
                <w:ins w:id="453" w:author="zongchao1" w:date="2018-01-25T18:52:00Z"/>
                <w:b w:val="0"/>
                <w:bCs w:val="0"/>
              </w:rPr>
            </w:pPr>
            <w:ins w:id="45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at</w:t>
              </w:r>
            </w:ins>
          </w:p>
        </w:tc>
        <w:tc>
          <w:tcPr>
            <w:tcW w:w="1061" w:type="pct"/>
          </w:tcPr>
          <w:p w14:paraId="678951A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5" w:author="zongchao1" w:date="2018-01-25T18:52:00Z"/>
                <w:sz w:val="18"/>
                <w:szCs w:val="18"/>
              </w:rPr>
            </w:pPr>
            <w:ins w:id="45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组合</w:t>
              </w:r>
            </w:ins>
          </w:p>
        </w:tc>
        <w:tc>
          <w:tcPr>
            <w:tcW w:w="2878" w:type="pct"/>
          </w:tcPr>
          <w:p w14:paraId="1A0DCF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7" w:author="zongchao1" w:date="2018-01-25T18:52:00Z"/>
                <w:sz w:val="18"/>
                <w:szCs w:val="18"/>
              </w:rPr>
            </w:pPr>
            <w:ins w:id="45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F96A15A" w14:textId="77777777" w:rsidTr="004A7CB7">
        <w:trPr>
          <w:ins w:id="45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BC4D69" w14:textId="77777777" w:rsidR="0039745A" w:rsidRPr="0039745A" w:rsidRDefault="0039745A" w:rsidP="0039745A">
            <w:pPr>
              <w:rPr>
                <w:ins w:id="460" w:author="zongchao1" w:date="2018-01-25T18:52:00Z"/>
                <w:b w:val="0"/>
                <w:bCs w:val="0"/>
              </w:rPr>
            </w:pPr>
            <w:ins w:id="46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key</w:t>
              </w:r>
            </w:ins>
          </w:p>
        </w:tc>
        <w:tc>
          <w:tcPr>
            <w:tcW w:w="1061" w:type="pct"/>
          </w:tcPr>
          <w:p w14:paraId="60F29AE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2" w:author="zongchao1" w:date="2018-01-25T18:52:00Z"/>
                <w:sz w:val="18"/>
                <w:szCs w:val="18"/>
              </w:rPr>
            </w:pPr>
            <w:ins w:id="46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关键</w:t>
              </w:r>
              <w:r w:rsidRPr="0039745A">
                <w:rPr>
                  <w:sz w:val="15"/>
                  <w:szCs w:val="15"/>
                </w:rPr>
                <w:t>字</w:t>
              </w:r>
            </w:ins>
          </w:p>
        </w:tc>
        <w:tc>
          <w:tcPr>
            <w:tcW w:w="2878" w:type="pct"/>
          </w:tcPr>
          <w:p w14:paraId="562D36A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zongchao1" w:date="2018-01-25T18:52:00Z"/>
                <w:sz w:val="18"/>
                <w:szCs w:val="18"/>
              </w:rPr>
            </w:pPr>
            <w:ins w:id="46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284D73B" w14:textId="77777777" w:rsidTr="004A7CB7">
        <w:trPr>
          <w:ins w:id="46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B8B6C2" w14:textId="77777777" w:rsidR="0039745A" w:rsidRPr="0039745A" w:rsidRDefault="0039745A" w:rsidP="0039745A">
            <w:pPr>
              <w:rPr>
                <w:ins w:id="467" w:author="zongchao1" w:date="2018-01-25T18:52:00Z"/>
                <w:b w:val="0"/>
                <w:bCs w:val="0"/>
              </w:rPr>
            </w:pPr>
            <w:ins w:id="46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794832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zongchao1" w:date="2018-01-25T18:52:00Z"/>
                <w:sz w:val="18"/>
                <w:szCs w:val="18"/>
              </w:rPr>
            </w:pPr>
            <w:ins w:id="47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价格区间</w:t>
              </w:r>
            </w:ins>
          </w:p>
        </w:tc>
        <w:tc>
          <w:tcPr>
            <w:tcW w:w="2878" w:type="pct"/>
          </w:tcPr>
          <w:p w14:paraId="61B6F29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1" w:author="zongchao1" w:date="2018-01-25T18:52:00Z"/>
                <w:sz w:val="18"/>
                <w:szCs w:val="18"/>
              </w:rPr>
            </w:pPr>
            <w:ins w:id="47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7CDA939" w14:textId="77777777" w:rsidTr="004A7CB7">
        <w:trPr>
          <w:ins w:id="47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41C680" w14:textId="77777777" w:rsidR="0039745A" w:rsidRPr="0039745A" w:rsidRDefault="0039745A" w:rsidP="0039745A">
            <w:pPr>
              <w:rPr>
                <w:ins w:id="474" w:author="zongchao1" w:date="2018-01-25T18:52:00Z"/>
                <w:b w:val="0"/>
                <w:bCs w:val="0"/>
              </w:rPr>
            </w:pPr>
            <w:ins w:id="47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</w:t>
              </w:r>
            </w:ins>
          </w:p>
        </w:tc>
        <w:tc>
          <w:tcPr>
            <w:tcW w:w="1061" w:type="pct"/>
          </w:tcPr>
          <w:p w14:paraId="5F6915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6" w:author="zongchao1" w:date="2018-01-25T18:52:00Z"/>
                <w:sz w:val="18"/>
                <w:szCs w:val="18"/>
              </w:rPr>
            </w:pPr>
            <w:ins w:id="47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</w:ins>
          </w:p>
        </w:tc>
        <w:tc>
          <w:tcPr>
            <w:tcW w:w="2878" w:type="pct"/>
          </w:tcPr>
          <w:p w14:paraId="5D59C4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8" w:author="zongchao1" w:date="2018-01-25T18:52:00Z"/>
                <w:sz w:val="18"/>
                <w:szCs w:val="18"/>
              </w:rPr>
            </w:pPr>
            <w:ins w:id="47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C0EC90C" w14:textId="77777777" w:rsidTr="004A7CB7">
        <w:trPr>
          <w:ins w:id="48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E1E054" w14:textId="77777777" w:rsidR="0039745A" w:rsidRPr="0039745A" w:rsidRDefault="0039745A" w:rsidP="0039745A">
            <w:pPr>
              <w:rPr>
                <w:ins w:id="481" w:author="zongchao1" w:date="2018-01-25T18:52:00Z"/>
                <w:b w:val="0"/>
                <w:bCs w:val="0"/>
              </w:rPr>
            </w:pPr>
            <w:ins w:id="48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</w:t>
              </w:r>
            </w:ins>
          </w:p>
        </w:tc>
        <w:tc>
          <w:tcPr>
            <w:tcW w:w="1061" w:type="pct"/>
          </w:tcPr>
          <w:p w14:paraId="7F67A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3" w:author="zongchao1" w:date="2018-01-25T18:52:00Z"/>
                <w:sz w:val="18"/>
                <w:szCs w:val="18"/>
              </w:rPr>
            </w:pPr>
            <w:ins w:id="48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</w:ins>
          </w:p>
        </w:tc>
        <w:tc>
          <w:tcPr>
            <w:tcW w:w="2878" w:type="pct"/>
          </w:tcPr>
          <w:p w14:paraId="46F9E68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5" w:author="zongchao1" w:date="2018-01-25T18:52:00Z"/>
                <w:sz w:val="18"/>
                <w:szCs w:val="18"/>
              </w:rPr>
            </w:pPr>
            <w:ins w:id="48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7E619E3" w14:textId="77777777" w:rsidTr="004A7CB7">
        <w:trPr>
          <w:ins w:id="48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43CE0A" w14:textId="77777777" w:rsidR="0039745A" w:rsidRPr="0039745A" w:rsidRDefault="0039745A" w:rsidP="0039745A">
            <w:pPr>
              <w:rPr>
                <w:ins w:id="488" w:author="zongchao1" w:date="2018-01-25T18:52:00Z"/>
                <w:b w:val="0"/>
                <w:bCs w:val="0"/>
              </w:rPr>
            </w:pPr>
            <w:ins w:id="48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newAttr</w:t>
              </w:r>
            </w:ins>
          </w:p>
        </w:tc>
        <w:tc>
          <w:tcPr>
            <w:tcW w:w="1061" w:type="pct"/>
          </w:tcPr>
          <w:p w14:paraId="6A4439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0" w:author="zongchao1" w:date="2018-01-25T18:52:00Z"/>
                <w:sz w:val="18"/>
                <w:szCs w:val="18"/>
              </w:rPr>
            </w:pPr>
            <w:ins w:id="49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新</w:t>
              </w:r>
              <w:r w:rsidRPr="0039745A">
                <w:rPr>
                  <w:sz w:val="15"/>
                  <w:szCs w:val="15"/>
                </w:rPr>
                <w:t>选的扩展属性</w:t>
              </w:r>
            </w:ins>
          </w:p>
        </w:tc>
        <w:tc>
          <w:tcPr>
            <w:tcW w:w="2878" w:type="pct"/>
          </w:tcPr>
          <w:p w14:paraId="564DF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2" w:author="zongchao1" w:date="2018-01-25T18:52:00Z"/>
                <w:sz w:val="18"/>
                <w:szCs w:val="18"/>
              </w:rPr>
            </w:pPr>
            <w:ins w:id="49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4B0ED6" w14:textId="77777777" w:rsidTr="004A7CB7">
        <w:trPr>
          <w:ins w:id="49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17BCAEB" w14:textId="77777777" w:rsidR="0039745A" w:rsidRPr="0039745A" w:rsidRDefault="0039745A" w:rsidP="0039745A">
            <w:pPr>
              <w:rPr>
                <w:ins w:id="495" w:author="zongchao1" w:date="2018-01-25T18:52:00Z"/>
                <w:b w:val="0"/>
                <w:bCs w:val="0"/>
              </w:rPr>
            </w:pPr>
            <w:ins w:id="49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removeAttr</w:t>
              </w:r>
            </w:ins>
          </w:p>
        </w:tc>
        <w:tc>
          <w:tcPr>
            <w:tcW w:w="1061" w:type="pct"/>
          </w:tcPr>
          <w:p w14:paraId="25246EB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7" w:author="zongchao1" w:date="2018-01-25T18:52:00Z"/>
                <w:sz w:val="18"/>
                <w:szCs w:val="18"/>
              </w:rPr>
            </w:pPr>
            <w:ins w:id="49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要</w:t>
              </w:r>
              <w:r w:rsidRPr="0039745A">
                <w:rPr>
                  <w:sz w:val="15"/>
                  <w:szCs w:val="15"/>
                </w:rPr>
                <w:t>去除的扩展属性</w:t>
              </w:r>
            </w:ins>
          </w:p>
        </w:tc>
        <w:tc>
          <w:tcPr>
            <w:tcW w:w="2878" w:type="pct"/>
          </w:tcPr>
          <w:p w14:paraId="01B838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9" w:author="zongchao1" w:date="2018-01-25T18:52:00Z"/>
                <w:sz w:val="18"/>
                <w:szCs w:val="18"/>
              </w:rPr>
            </w:pPr>
            <w:ins w:id="500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32A01BB0" w14:textId="77777777" w:rsidTr="004A7CB7">
        <w:trPr>
          <w:ins w:id="50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184DF7E" w14:textId="77777777" w:rsidR="0039745A" w:rsidRPr="0039745A" w:rsidRDefault="0039745A" w:rsidP="0039745A">
            <w:pPr>
              <w:rPr>
                <w:ins w:id="502" w:author="zongchao1" w:date="2018-01-25T18:52:00Z"/>
                <w:b w:val="0"/>
                <w:bCs w:val="0"/>
              </w:rPr>
            </w:pPr>
            <w:ins w:id="50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sortType</w:t>
              </w:r>
            </w:ins>
          </w:p>
        </w:tc>
        <w:tc>
          <w:tcPr>
            <w:tcW w:w="1061" w:type="pct"/>
          </w:tcPr>
          <w:p w14:paraId="217EB4A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zongchao1" w:date="2018-01-25T18:52:00Z"/>
                <w:sz w:val="18"/>
                <w:szCs w:val="18"/>
              </w:rPr>
            </w:pPr>
            <w:ins w:id="50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排序</w:t>
              </w:r>
            </w:ins>
          </w:p>
        </w:tc>
        <w:tc>
          <w:tcPr>
            <w:tcW w:w="2878" w:type="pct"/>
          </w:tcPr>
          <w:p w14:paraId="14E50FE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zongchao1" w:date="2018-01-25T18:52:00Z"/>
                <w:sz w:val="18"/>
                <w:szCs w:val="18"/>
              </w:rPr>
            </w:pPr>
            <w:ins w:id="507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1DDC610A" w14:textId="77777777" w:rsidTr="004A7CB7">
        <w:trPr>
          <w:ins w:id="50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352F1B3" w14:textId="77777777" w:rsidR="0039745A" w:rsidRPr="0039745A" w:rsidRDefault="0039745A" w:rsidP="0039745A">
            <w:pPr>
              <w:rPr>
                <w:ins w:id="509" w:author="zongchao1" w:date="2018-01-25T18:52:00Z"/>
                <w:b w:val="0"/>
                <w:bCs w:val="0"/>
              </w:rPr>
            </w:pPr>
            <w:ins w:id="51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poolid</w:t>
              </w:r>
            </w:ins>
          </w:p>
        </w:tc>
        <w:tc>
          <w:tcPr>
            <w:tcW w:w="1061" w:type="pct"/>
          </w:tcPr>
          <w:p w14:paraId="600F33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zongchao1" w:date="2018-01-25T18:52:00Z"/>
                <w:sz w:val="18"/>
                <w:szCs w:val="18"/>
              </w:rPr>
            </w:pPr>
            <w:ins w:id="51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池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242F5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zongchao1" w:date="2018-01-25T18:52:00Z"/>
                <w:sz w:val="18"/>
                <w:szCs w:val="18"/>
              </w:rPr>
            </w:pPr>
            <w:ins w:id="514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73194269" w14:textId="77777777" w:rsidTr="004A7CB7">
        <w:trPr>
          <w:ins w:id="51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836C83" w14:textId="77777777" w:rsidR="0039745A" w:rsidRPr="0039745A" w:rsidRDefault="0039745A" w:rsidP="0039745A">
            <w:pPr>
              <w:rPr>
                <w:ins w:id="516" w:author="zongchao1" w:date="2018-01-25T18:52:00Z"/>
                <w:b w:val="0"/>
                <w:bCs w:val="0"/>
              </w:rPr>
            </w:pPr>
            <w:ins w:id="51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lastRenderedPageBreak/>
                <w:t>priceRangeList</w:t>
              </w:r>
            </w:ins>
          </w:p>
        </w:tc>
        <w:tc>
          <w:tcPr>
            <w:tcW w:w="1061" w:type="pct"/>
          </w:tcPr>
          <w:p w14:paraId="0EE6BA0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8" w:author="zongchao1" w:date="2018-01-25T18:52:00Z"/>
                <w:sz w:val="18"/>
                <w:szCs w:val="18"/>
              </w:rPr>
            </w:pPr>
            <w:ins w:id="51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范围</w:t>
              </w:r>
              <w:r w:rsidRPr="0039745A">
                <w:rPr>
                  <w:rFonts w:hint="eastAsia"/>
                  <w:sz w:val="15"/>
                  <w:szCs w:val="15"/>
                </w:rPr>
                <w:t>列表</w:t>
              </w:r>
            </w:ins>
          </w:p>
        </w:tc>
        <w:tc>
          <w:tcPr>
            <w:tcW w:w="2878" w:type="pct"/>
          </w:tcPr>
          <w:p w14:paraId="447C641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0" w:author="zongchao1" w:date="2018-01-25T18:52:00Z"/>
                <w:sz w:val="18"/>
                <w:szCs w:val="18"/>
              </w:rPr>
            </w:pPr>
            <w:ins w:id="521" w:author="zongchao1" w:date="2018-01-25T18:52:00Z">
              <w:r w:rsidRPr="0039745A">
                <w:rPr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BA7016F" w14:textId="77777777" w:rsidTr="004A7CB7">
        <w:trPr>
          <w:ins w:id="52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B15B7D9" w14:textId="77777777" w:rsidR="0039745A" w:rsidRPr="0039745A" w:rsidRDefault="0039745A" w:rsidP="0039745A">
            <w:pPr>
              <w:rPr>
                <w:ins w:id="523" w:author="zongchao1" w:date="2018-01-25T18:52:00Z"/>
                <w:b w:val="0"/>
                <w:bCs w:val="0"/>
              </w:rPr>
            </w:pPr>
            <w:ins w:id="52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priceRangeShow</w:t>
              </w:r>
            </w:ins>
          </w:p>
        </w:tc>
        <w:tc>
          <w:tcPr>
            <w:tcW w:w="1061" w:type="pct"/>
          </w:tcPr>
          <w:p w14:paraId="7B3AC3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5" w:author="zongchao1" w:date="2018-01-25T18:52:00Z"/>
                <w:sz w:val="18"/>
                <w:szCs w:val="18"/>
              </w:rPr>
            </w:pPr>
            <w:ins w:id="52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  <w:r w:rsidRPr="0039745A">
                <w:rPr>
                  <w:rFonts w:hint="eastAsia"/>
                  <w:sz w:val="15"/>
                  <w:szCs w:val="15"/>
                </w:rPr>
                <w:t>展示</w:t>
              </w:r>
            </w:ins>
          </w:p>
        </w:tc>
        <w:tc>
          <w:tcPr>
            <w:tcW w:w="2878" w:type="pct"/>
          </w:tcPr>
          <w:p w14:paraId="186A93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7" w:author="zongchao1" w:date="2018-01-25T18:52:00Z"/>
                <w:sz w:val="18"/>
                <w:szCs w:val="18"/>
              </w:rPr>
            </w:pPr>
            <w:ins w:id="52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0D8B0F" w14:textId="77777777" w:rsidTr="004A7CB7">
        <w:trPr>
          <w:ins w:id="52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EEDFAE" w14:textId="77777777" w:rsidR="0039745A" w:rsidRPr="0039745A" w:rsidRDefault="0039745A" w:rsidP="0039745A">
            <w:pPr>
              <w:rPr>
                <w:ins w:id="530" w:author="zongchao1" w:date="2018-01-25T18:52:00Z"/>
                <w:b w:val="0"/>
                <w:bCs w:val="0"/>
              </w:rPr>
            </w:pPr>
            <w:ins w:id="53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470806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2" w:author="zongchao1" w:date="2018-01-25T18:52:00Z"/>
                <w:sz w:val="18"/>
                <w:szCs w:val="18"/>
              </w:rPr>
            </w:pPr>
            <w:ins w:id="53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</w:ins>
          </w:p>
        </w:tc>
        <w:tc>
          <w:tcPr>
            <w:tcW w:w="2878" w:type="pct"/>
          </w:tcPr>
          <w:p w14:paraId="19F50D5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4" w:author="zongchao1" w:date="2018-01-25T18:52:00Z"/>
                <w:sz w:val="18"/>
                <w:szCs w:val="18"/>
              </w:rPr>
            </w:pPr>
            <w:ins w:id="53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3DFB829" w14:textId="77777777" w:rsidTr="004A7CB7">
        <w:trPr>
          <w:ins w:id="53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9CB117" w14:textId="77777777" w:rsidR="0039745A" w:rsidRPr="0039745A" w:rsidRDefault="0039745A" w:rsidP="0039745A">
            <w:pPr>
              <w:rPr>
                <w:ins w:id="537" w:author="zongchao1" w:date="2018-01-25T18:52:00Z"/>
                <w:b w:val="0"/>
                <w:bCs w:val="0"/>
              </w:rPr>
            </w:pPr>
            <w:ins w:id="53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614295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9" w:author="zongchao1" w:date="2018-01-25T18:52:00Z"/>
                <w:sz w:val="18"/>
                <w:szCs w:val="18"/>
              </w:rPr>
            </w:pPr>
            <w:ins w:id="54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5277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1" w:author="zongchao1" w:date="2018-01-25T18:52:00Z"/>
                <w:sz w:val="18"/>
                <w:szCs w:val="18"/>
              </w:rPr>
            </w:pPr>
            <w:ins w:id="54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90C1707" w14:textId="77777777" w:rsidTr="004A7CB7">
        <w:trPr>
          <w:ins w:id="54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A8E040" w14:textId="77777777" w:rsidR="0039745A" w:rsidRPr="0039745A" w:rsidRDefault="0039745A" w:rsidP="0039745A">
            <w:pPr>
              <w:rPr>
                <w:ins w:id="544" w:author="zongchao1" w:date="2018-01-25T18:52:00Z"/>
                <w:b w:val="0"/>
                <w:bCs w:val="0"/>
              </w:rPr>
            </w:pPr>
            <w:ins w:id="54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brandLetterSort</w:t>
              </w:r>
            </w:ins>
          </w:p>
        </w:tc>
        <w:tc>
          <w:tcPr>
            <w:tcW w:w="1061" w:type="pct"/>
          </w:tcPr>
          <w:p w14:paraId="11AFCB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zongchao1" w:date="2018-01-25T18:52:00Z"/>
                <w:sz w:val="18"/>
                <w:szCs w:val="18"/>
              </w:rPr>
            </w:pPr>
            <w:ins w:id="54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 </w:t>
              </w:r>
              <w:r w:rsidRPr="0039745A">
                <w:rPr>
                  <w:rFonts w:hint="eastAsia"/>
                  <w:sz w:val="15"/>
                  <w:szCs w:val="15"/>
                </w:rPr>
                <w:t>字母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pinyin </w:t>
              </w:r>
              <w:r w:rsidRPr="0039745A">
                <w:rPr>
                  <w:rFonts w:hint="eastAsia"/>
                  <w:sz w:val="15"/>
                  <w:szCs w:val="15"/>
                </w:rPr>
                <w:t>去重和升序排序</w:t>
              </w:r>
            </w:ins>
          </w:p>
        </w:tc>
        <w:tc>
          <w:tcPr>
            <w:tcW w:w="2878" w:type="pct"/>
          </w:tcPr>
          <w:p w14:paraId="20207A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zongchao1" w:date="2018-01-25T18:52:00Z"/>
                <w:sz w:val="18"/>
                <w:szCs w:val="18"/>
              </w:rPr>
            </w:pPr>
            <w:ins w:id="549" w:author="zongchao1" w:date="2018-01-25T18:52:00Z">
              <w:r w:rsidRPr="0039745A">
                <w:rPr>
                  <w:sz w:val="15"/>
                  <w:szCs w:val="15"/>
                </w:rPr>
                <w:t>List&lt;String&gt;</w:t>
              </w:r>
            </w:ins>
          </w:p>
        </w:tc>
      </w:tr>
      <w:tr w:rsidR="0039745A" w:rsidRPr="0039745A" w14:paraId="20D777EF" w14:textId="77777777" w:rsidTr="004A7CB7">
        <w:trPr>
          <w:ins w:id="55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DC1A0B" w14:textId="77777777" w:rsidR="0039745A" w:rsidRPr="0039745A" w:rsidRDefault="0039745A" w:rsidP="0039745A">
            <w:pPr>
              <w:rPr>
                <w:ins w:id="551" w:author="zongchao1" w:date="2018-01-25T18:52:00Z"/>
                <w:b w:val="0"/>
                <w:bCs w:val="0"/>
              </w:rPr>
            </w:pPr>
            <w:ins w:id="55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searchCatId</w:t>
              </w:r>
            </w:ins>
          </w:p>
        </w:tc>
        <w:tc>
          <w:tcPr>
            <w:tcW w:w="1061" w:type="pct"/>
          </w:tcPr>
          <w:p w14:paraId="39E0022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zongchao1" w:date="2018-01-25T18:52:00Z"/>
                <w:sz w:val="18"/>
                <w:szCs w:val="18"/>
              </w:rPr>
            </w:pPr>
            <w:ins w:id="55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</w:t>
              </w:r>
              <w:r w:rsidRPr="0039745A">
                <w:rPr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1C014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5" w:author="zongchao1" w:date="2018-01-25T18:52:00Z"/>
                <w:sz w:val="18"/>
                <w:szCs w:val="18"/>
              </w:rPr>
            </w:pPr>
            <w:ins w:id="556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0B6F6ABA" w14:textId="77777777" w:rsidTr="004A7CB7">
        <w:trPr>
          <w:ins w:id="55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20DAE1" w14:textId="77777777" w:rsidR="0039745A" w:rsidRPr="0039745A" w:rsidRDefault="0039745A" w:rsidP="0039745A">
            <w:pPr>
              <w:rPr>
                <w:ins w:id="558" w:author="zongchao1" w:date="2018-01-25T18:52:00Z"/>
                <w:b w:val="0"/>
                <w:bCs w:val="0"/>
              </w:rPr>
            </w:pPr>
            <w:ins w:id="55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pageInfo</w:t>
              </w:r>
            </w:ins>
          </w:p>
        </w:tc>
        <w:tc>
          <w:tcPr>
            <w:tcW w:w="1061" w:type="pct"/>
          </w:tcPr>
          <w:p w14:paraId="58798F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zongchao1" w:date="2018-01-25T18:52:00Z"/>
                <w:sz w:val="18"/>
                <w:szCs w:val="18"/>
              </w:rPr>
            </w:pPr>
            <w:ins w:id="56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分页</w:t>
              </w:r>
              <w:r w:rsidRPr="0039745A">
                <w:rPr>
                  <w:sz w:val="15"/>
                  <w:szCs w:val="15"/>
                </w:rPr>
                <w:t>信息</w:t>
              </w:r>
            </w:ins>
          </w:p>
        </w:tc>
        <w:tc>
          <w:tcPr>
            <w:tcW w:w="2878" w:type="pct"/>
          </w:tcPr>
          <w:p w14:paraId="4A71D1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zongchao1" w:date="2018-01-25T18:52:00Z"/>
                <w:sz w:val="18"/>
                <w:szCs w:val="18"/>
              </w:rPr>
            </w:pPr>
            <w:ins w:id="56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result</w:t>
              </w:r>
            </w:ins>
          </w:p>
        </w:tc>
      </w:tr>
      <w:tr w:rsidR="0039745A" w:rsidRPr="0039745A" w14:paraId="42B1356D" w14:textId="77777777" w:rsidTr="004A7CB7">
        <w:trPr>
          <w:ins w:id="56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5E0F5A" w14:textId="77777777" w:rsidR="0039745A" w:rsidRPr="0039745A" w:rsidRDefault="0039745A" w:rsidP="0039745A">
            <w:pPr>
              <w:rPr>
                <w:ins w:id="565" w:author="zongchao1" w:date="2018-01-25T18:52:00Z"/>
                <w:b w:val="0"/>
                <w:bCs w:val="0"/>
              </w:rPr>
            </w:pPr>
            <w:ins w:id="56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pageCount</w:t>
              </w:r>
            </w:ins>
          </w:p>
        </w:tc>
        <w:tc>
          <w:tcPr>
            <w:tcW w:w="1061" w:type="pct"/>
          </w:tcPr>
          <w:p w14:paraId="4F7FC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zongchao1" w:date="2018-01-25T18:52:00Z"/>
                <w:sz w:val="18"/>
                <w:szCs w:val="18"/>
              </w:rPr>
            </w:pPr>
            <w:ins w:id="56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商品页数</w:t>
              </w:r>
            </w:ins>
          </w:p>
        </w:tc>
        <w:tc>
          <w:tcPr>
            <w:tcW w:w="2878" w:type="pct"/>
          </w:tcPr>
          <w:p w14:paraId="74497F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zongchao1" w:date="2018-01-25T18:52:00Z"/>
                <w:sz w:val="18"/>
                <w:szCs w:val="18"/>
              </w:rPr>
            </w:pPr>
            <w:ins w:id="57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F7F453C" w14:textId="77777777" w:rsidTr="004A7CB7">
        <w:trPr>
          <w:ins w:id="57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B6174" w14:textId="77777777" w:rsidR="0039745A" w:rsidRPr="0039745A" w:rsidRDefault="0039745A" w:rsidP="0039745A">
            <w:pPr>
              <w:rPr>
                <w:ins w:id="572" w:author="zongchao1" w:date="2018-01-25T18:52:00Z"/>
                <w:b w:val="0"/>
                <w:bCs w:val="0"/>
              </w:rPr>
            </w:pPr>
            <w:ins w:id="57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pageIndex</w:t>
              </w:r>
            </w:ins>
          </w:p>
        </w:tc>
        <w:tc>
          <w:tcPr>
            <w:tcW w:w="1061" w:type="pct"/>
          </w:tcPr>
          <w:p w14:paraId="03B6643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zongchao1" w:date="2018-01-25T18:52:00Z"/>
                <w:sz w:val="18"/>
                <w:szCs w:val="18"/>
              </w:rPr>
            </w:pPr>
            <w:ins w:id="57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当前页数</w:t>
              </w:r>
            </w:ins>
          </w:p>
        </w:tc>
        <w:tc>
          <w:tcPr>
            <w:tcW w:w="2878" w:type="pct"/>
          </w:tcPr>
          <w:p w14:paraId="072FCAA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6" w:author="zongchao1" w:date="2018-01-25T18:52:00Z"/>
                <w:sz w:val="18"/>
                <w:szCs w:val="18"/>
              </w:rPr>
            </w:pPr>
            <w:ins w:id="577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7BE3DDF8" w14:textId="77777777" w:rsidTr="004A7CB7">
        <w:trPr>
          <w:ins w:id="57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FE856" w14:textId="77777777" w:rsidR="0039745A" w:rsidRPr="0039745A" w:rsidRDefault="0039745A" w:rsidP="0039745A">
            <w:pPr>
              <w:rPr>
                <w:ins w:id="579" w:author="zongchao1" w:date="2018-01-25T18:52:00Z"/>
                <w:b w:val="0"/>
                <w:bCs w:val="0"/>
              </w:rPr>
            </w:pPr>
            <w:ins w:id="58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resultCount</w:t>
              </w:r>
            </w:ins>
          </w:p>
        </w:tc>
        <w:tc>
          <w:tcPr>
            <w:tcW w:w="1061" w:type="pct"/>
          </w:tcPr>
          <w:p w14:paraId="0BD107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zongchao1" w:date="2018-01-25T18:52:00Z"/>
                <w:sz w:val="18"/>
                <w:szCs w:val="18"/>
              </w:rPr>
            </w:pPr>
            <w:ins w:id="58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商品个数</w:t>
              </w:r>
            </w:ins>
          </w:p>
        </w:tc>
        <w:tc>
          <w:tcPr>
            <w:tcW w:w="2878" w:type="pct"/>
          </w:tcPr>
          <w:p w14:paraId="6D15E44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zongchao1" w:date="2018-01-25T18:52:00Z"/>
                <w:sz w:val="18"/>
                <w:szCs w:val="18"/>
              </w:rPr>
            </w:pPr>
            <w:ins w:id="584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5D1325D8" w14:textId="77777777" w:rsidTr="004A7CB7">
        <w:trPr>
          <w:ins w:id="58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C7734B" w14:textId="77777777" w:rsidR="0039745A" w:rsidRPr="0039745A" w:rsidRDefault="0039745A" w:rsidP="0039745A">
            <w:pPr>
              <w:rPr>
                <w:ins w:id="586" w:author="zongchao1" w:date="2018-01-25T18:52:00Z"/>
                <w:b w:val="0"/>
                <w:bCs w:val="0"/>
              </w:rPr>
            </w:pPr>
            <w:ins w:id="58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extAttrList</w:t>
              </w:r>
            </w:ins>
          </w:p>
        </w:tc>
        <w:tc>
          <w:tcPr>
            <w:tcW w:w="1061" w:type="pct"/>
          </w:tcPr>
          <w:p w14:paraId="519EFC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zongchao1" w:date="2018-01-25T18:52:00Z"/>
                <w:sz w:val="18"/>
                <w:szCs w:val="18"/>
              </w:rPr>
            </w:pPr>
            <w:ins w:id="58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额外</w:t>
              </w:r>
              <w:r w:rsidRPr="0039745A">
                <w:rPr>
                  <w:sz w:val="15"/>
                  <w:szCs w:val="15"/>
                </w:rPr>
                <w:t>属性列表</w:t>
              </w:r>
            </w:ins>
          </w:p>
        </w:tc>
        <w:tc>
          <w:tcPr>
            <w:tcW w:w="2878" w:type="pct"/>
          </w:tcPr>
          <w:p w14:paraId="5B440F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zongchao1" w:date="2018-01-25T18:52:00Z"/>
                <w:sz w:val="18"/>
                <w:szCs w:val="18"/>
              </w:rPr>
            </w:pPr>
            <w:ins w:id="591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275C19B4" w14:textId="77777777" w:rsidTr="004A7CB7">
        <w:trPr>
          <w:ins w:id="59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9FBDD7" w14:textId="77777777" w:rsidR="0039745A" w:rsidRPr="0039745A" w:rsidRDefault="0039745A" w:rsidP="0039745A">
            <w:pPr>
              <w:rPr>
                <w:ins w:id="593" w:author="zongchao1" w:date="2018-01-25T18:52:00Z"/>
                <w:b w:val="0"/>
                <w:bCs w:val="0"/>
              </w:rPr>
            </w:pPr>
            <w:ins w:id="59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expandsortid</w:t>
              </w:r>
            </w:ins>
          </w:p>
        </w:tc>
        <w:tc>
          <w:tcPr>
            <w:tcW w:w="1061" w:type="pct"/>
          </w:tcPr>
          <w:p w14:paraId="0542A9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zongchao1" w:date="2018-01-25T18:52:00Z"/>
                <w:sz w:val="18"/>
                <w:szCs w:val="18"/>
              </w:rPr>
            </w:pPr>
            <w:ins w:id="59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97E24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zongchao1" w:date="2018-01-25T18:52:00Z"/>
                <w:sz w:val="18"/>
                <w:szCs w:val="18"/>
              </w:rPr>
            </w:pPr>
            <w:ins w:id="59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3B8F86E4" w14:textId="77777777" w:rsidTr="004A7CB7">
        <w:trPr>
          <w:ins w:id="59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352D44D" w14:textId="77777777" w:rsidR="0039745A" w:rsidRPr="0039745A" w:rsidRDefault="0039745A" w:rsidP="0039745A">
            <w:pPr>
              <w:rPr>
                <w:ins w:id="600" w:author="zongchao1" w:date="2018-01-25T18:52:00Z"/>
                <w:b w:val="0"/>
                <w:bCs w:val="0"/>
              </w:rPr>
            </w:pPr>
            <w:ins w:id="60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expandsortname</w:t>
              </w:r>
            </w:ins>
          </w:p>
        </w:tc>
        <w:tc>
          <w:tcPr>
            <w:tcW w:w="1061" w:type="pct"/>
          </w:tcPr>
          <w:p w14:paraId="6BA7538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zongchao1" w:date="2018-01-25T18:52:00Z"/>
                <w:sz w:val="18"/>
                <w:szCs w:val="18"/>
              </w:rPr>
            </w:pPr>
            <w:ins w:id="60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扩展属性名</w:t>
              </w:r>
            </w:ins>
          </w:p>
        </w:tc>
        <w:tc>
          <w:tcPr>
            <w:tcW w:w="2878" w:type="pct"/>
          </w:tcPr>
          <w:p w14:paraId="0D3B6B4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4" w:author="zongchao1" w:date="2018-01-25T18:52:00Z"/>
                <w:sz w:val="18"/>
                <w:szCs w:val="18"/>
              </w:rPr>
            </w:pPr>
            <w:ins w:id="60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3E9912" w14:textId="77777777" w:rsidTr="004A7CB7">
        <w:trPr>
          <w:ins w:id="60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C36BB96" w14:textId="77777777" w:rsidR="0039745A" w:rsidRPr="0039745A" w:rsidRDefault="0039745A" w:rsidP="0039745A">
            <w:pPr>
              <w:rPr>
                <w:ins w:id="607" w:author="zongchao1" w:date="2018-01-25T18:52:00Z"/>
                <w:b w:val="0"/>
                <w:bCs w:val="0"/>
              </w:rPr>
            </w:pPr>
            <w:ins w:id="60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valueList</w:t>
              </w:r>
            </w:ins>
          </w:p>
        </w:tc>
        <w:tc>
          <w:tcPr>
            <w:tcW w:w="1061" w:type="pct"/>
          </w:tcPr>
          <w:p w14:paraId="2AC72C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zongchao1" w:date="2018-01-25T18:52:00Z"/>
                <w:sz w:val="18"/>
                <w:szCs w:val="18"/>
              </w:rPr>
            </w:pPr>
            <w:ins w:id="61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存放该属性下的分类</w:t>
              </w:r>
            </w:ins>
          </w:p>
        </w:tc>
        <w:tc>
          <w:tcPr>
            <w:tcW w:w="2878" w:type="pct"/>
          </w:tcPr>
          <w:p w14:paraId="35FF4D2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zongchao1" w:date="2018-01-25T18:52:00Z"/>
                <w:sz w:val="18"/>
                <w:szCs w:val="18"/>
              </w:rPr>
            </w:pPr>
            <w:ins w:id="61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858FC48" w14:textId="77777777" w:rsidTr="004A7CB7">
        <w:trPr>
          <w:ins w:id="61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2831636" w14:textId="77777777" w:rsidR="0039745A" w:rsidRPr="0039745A" w:rsidRDefault="0039745A" w:rsidP="0039745A">
            <w:pPr>
              <w:rPr>
                <w:ins w:id="614" w:author="zongchao1" w:date="2018-01-25T18:52:00Z"/>
                <w:b w:val="0"/>
                <w:bCs w:val="0"/>
              </w:rPr>
            </w:pPr>
            <w:ins w:id="61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d</w:t>
              </w:r>
            </w:ins>
          </w:p>
        </w:tc>
        <w:tc>
          <w:tcPr>
            <w:tcW w:w="1061" w:type="pct"/>
          </w:tcPr>
          <w:p w14:paraId="59F80B2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6" w:author="zongchao1" w:date="2018-01-25T18:52:00Z"/>
                <w:sz w:val="18"/>
                <w:szCs w:val="18"/>
              </w:rPr>
            </w:pPr>
            <w:ins w:id="617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</w:t>
              </w:r>
            </w:ins>
          </w:p>
        </w:tc>
        <w:tc>
          <w:tcPr>
            <w:tcW w:w="2878" w:type="pct"/>
          </w:tcPr>
          <w:p w14:paraId="1BD1B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zongchao1" w:date="2018-01-25T18:52:00Z"/>
                <w:sz w:val="18"/>
                <w:szCs w:val="18"/>
              </w:rPr>
            </w:pPr>
            <w:ins w:id="61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6F5F33D1" w14:textId="77777777" w:rsidTr="004A7CB7">
        <w:trPr>
          <w:ins w:id="62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D33BE8" w14:textId="77777777" w:rsidR="0039745A" w:rsidRPr="0039745A" w:rsidRDefault="0039745A" w:rsidP="0039745A">
            <w:pPr>
              <w:rPr>
                <w:ins w:id="621" w:author="zongchao1" w:date="2018-01-25T18:52:00Z"/>
                <w:b w:val="0"/>
                <w:bCs w:val="0"/>
              </w:rPr>
            </w:pPr>
            <w:ins w:id="62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ame</w:t>
              </w:r>
            </w:ins>
          </w:p>
        </w:tc>
        <w:tc>
          <w:tcPr>
            <w:tcW w:w="1061" w:type="pct"/>
          </w:tcPr>
          <w:p w14:paraId="0AAE26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3" w:author="zongchao1" w:date="2018-01-25T18:52:00Z"/>
                <w:sz w:val="18"/>
                <w:szCs w:val="18"/>
              </w:rPr>
            </w:pPr>
            <w:ins w:id="62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561143B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zongchao1" w:date="2018-01-25T18:52:00Z"/>
                <w:sz w:val="18"/>
                <w:szCs w:val="18"/>
              </w:rPr>
            </w:pPr>
            <w:ins w:id="62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0DC08E0" w14:textId="77777777" w:rsidTr="004A7CB7">
        <w:trPr>
          <w:ins w:id="62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53DA8E" w14:textId="77777777" w:rsidR="0039745A" w:rsidRPr="0039745A" w:rsidRDefault="0039745A" w:rsidP="0039745A">
            <w:pPr>
              <w:rPr>
                <w:ins w:id="628" w:author="zongchao1" w:date="2018-01-25T18:52:00Z"/>
                <w:b w:val="0"/>
                <w:bCs w:val="0"/>
              </w:rPr>
            </w:pPr>
            <w:ins w:id="629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5F4365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0" w:author="zongchao1" w:date="2018-01-25T18:52:00Z"/>
                <w:sz w:val="18"/>
                <w:szCs w:val="18"/>
              </w:rPr>
            </w:pPr>
            <w:ins w:id="63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14D600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2" w:author="zongchao1" w:date="2018-01-25T18:52:00Z"/>
                <w:sz w:val="18"/>
                <w:szCs w:val="18"/>
              </w:rPr>
            </w:pPr>
            <w:ins w:id="63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CA581F6" w14:textId="77777777" w:rsidTr="004A7CB7">
        <w:trPr>
          <w:ins w:id="63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44D760E" w14:textId="77777777" w:rsidR="0039745A" w:rsidRPr="0039745A" w:rsidRDefault="0039745A" w:rsidP="0039745A">
            <w:pPr>
              <w:rPr>
                <w:ins w:id="635" w:author="zongchao1" w:date="2018-01-25T18:52:00Z"/>
                <w:b w:val="0"/>
                <w:bCs w:val="0"/>
              </w:rPr>
            </w:pPr>
            <w:ins w:id="63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6AB6DA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7" w:author="zongchao1" w:date="2018-01-25T18:52:00Z"/>
                <w:sz w:val="18"/>
                <w:szCs w:val="18"/>
              </w:rPr>
            </w:pPr>
            <w:ins w:id="63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商品池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03E9D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9" w:author="zongchao1" w:date="2018-01-25T18:52:00Z"/>
                <w:sz w:val="18"/>
                <w:szCs w:val="18"/>
              </w:rPr>
            </w:pPr>
            <w:ins w:id="64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2EF132A" w14:textId="77777777" w:rsidTr="004A7CB7">
        <w:trPr>
          <w:ins w:id="64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77922F" w14:textId="77777777" w:rsidR="0039745A" w:rsidRPr="0039745A" w:rsidRDefault="0039745A" w:rsidP="0039745A">
            <w:pPr>
              <w:rPr>
                <w:ins w:id="642" w:author="zongchao1" w:date="2018-01-25T18:52:00Z"/>
                <w:b w:val="0"/>
                <w:bCs w:val="0"/>
              </w:rPr>
            </w:pPr>
            <w:ins w:id="64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skuids</w:t>
              </w:r>
            </w:ins>
          </w:p>
        </w:tc>
        <w:tc>
          <w:tcPr>
            <w:tcW w:w="1061" w:type="pct"/>
          </w:tcPr>
          <w:p w14:paraId="6A2FEA6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4" w:author="zongchao1" w:date="2018-01-25T18:52:00Z"/>
                <w:sz w:val="18"/>
                <w:szCs w:val="18"/>
              </w:rPr>
            </w:pPr>
            <w:ins w:id="645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ku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4B40E0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6" w:author="zongchao1" w:date="2018-01-25T18:52:00Z"/>
                <w:sz w:val="18"/>
                <w:szCs w:val="18"/>
              </w:rPr>
            </w:pPr>
            <w:ins w:id="64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B5753B3" w14:textId="77777777" w:rsidTr="004A7CB7">
        <w:trPr>
          <w:ins w:id="64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8BEEA00" w14:textId="77777777" w:rsidR="0039745A" w:rsidRPr="0039745A" w:rsidRDefault="0039745A" w:rsidP="0039745A">
            <w:pPr>
              <w:rPr>
                <w:ins w:id="649" w:author="zongchao1" w:date="2018-01-25T18:52:00Z"/>
                <w:b w:val="0"/>
                <w:bCs w:val="0"/>
              </w:rPr>
            </w:pPr>
            <w:ins w:id="65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userCatList</w:t>
              </w:r>
            </w:ins>
          </w:p>
        </w:tc>
        <w:tc>
          <w:tcPr>
            <w:tcW w:w="1061" w:type="pct"/>
          </w:tcPr>
          <w:p w14:paraId="4F24079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1" w:author="zongchao1" w:date="2018-01-25T18:52:00Z"/>
                <w:sz w:val="18"/>
                <w:szCs w:val="18"/>
              </w:rPr>
            </w:pPr>
            <w:ins w:id="65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用户的限购分类</w:t>
              </w:r>
            </w:ins>
          </w:p>
        </w:tc>
        <w:tc>
          <w:tcPr>
            <w:tcW w:w="2878" w:type="pct"/>
          </w:tcPr>
          <w:p w14:paraId="34444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3" w:author="zongchao1" w:date="2018-01-25T18:52:00Z"/>
                <w:sz w:val="18"/>
                <w:szCs w:val="18"/>
              </w:rPr>
            </w:pPr>
            <w:ins w:id="65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361CD5A" w14:textId="77777777" w:rsidTr="004A7CB7">
        <w:trPr>
          <w:ins w:id="65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32DF1C" w14:textId="77777777" w:rsidR="0039745A" w:rsidRPr="0039745A" w:rsidRDefault="0039745A" w:rsidP="0039745A">
            <w:pPr>
              <w:rPr>
                <w:ins w:id="656" w:author="zongchao1" w:date="2018-01-25T18:52:00Z"/>
                <w:b w:val="0"/>
                <w:bCs w:val="0"/>
              </w:rPr>
            </w:pPr>
            <w:ins w:id="65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</w:t>
              </w:r>
            </w:ins>
          </w:p>
        </w:tc>
        <w:tc>
          <w:tcPr>
            <w:tcW w:w="1061" w:type="pct"/>
          </w:tcPr>
          <w:p w14:paraId="5AA5E9E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8" w:author="zongchao1" w:date="2018-01-25T18:52:00Z"/>
                <w:sz w:val="18"/>
                <w:szCs w:val="18"/>
              </w:rPr>
            </w:pPr>
            <w:ins w:id="65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大客户</w:t>
              </w:r>
              <w:r w:rsidRPr="0039745A">
                <w:rPr>
                  <w:rFonts w:hint="eastAsia"/>
                  <w:sz w:val="15"/>
                  <w:szCs w:val="15"/>
                </w:rPr>
                <w:t>pin</w:t>
              </w:r>
            </w:ins>
          </w:p>
        </w:tc>
        <w:tc>
          <w:tcPr>
            <w:tcW w:w="2878" w:type="pct"/>
          </w:tcPr>
          <w:p w14:paraId="2A0BD7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0" w:author="zongchao1" w:date="2018-01-25T18:52:00Z"/>
                <w:sz w:val="18"/>
                <w:szCs w:val="18"/>
              </w:rPr>
            </w:pPr>
            <w:ins w:id="66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5AC6316" w14:textId="77777777" w:rsidTr="004A7CB7">
        <w:trPr>
          <w:ins w:id="66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A0FCA49" w14:textId="77777777" w:rsidR="0039745A" w:rsidRPr="0039745A" w:rsidRDefault="0039745A" w:rsidP="0039745A">
            <w:pPr>
              <w:rPr>
                <w:ins w:id="663" w:author="zongchao1" w:date="2018-01-25T18:52:00Z"/>
                <w:b w:val="0"/>
                <w:bCs w:val="0"/>
              </w:rPr>
            </w:pPr>
            <w:ins w:id="66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4AD0557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5" w:author="zongchao1" w:date="2018-01-25T18:52:00Z"/>
                <w:sz w:val="18"/>
                <w:szCs w:val="18"/>
              </w:rPr>
            </w:pPr>
            <w:ins w:id="66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级分类名称</w:t>
              </w:r>
            </w:ins>
          </w:p>
        </w:tc>
        <w:tc>
          <w:tcPr>
            <w:tcW w:w="2878" w:type="pct"/>
          </w:tcPr>
          <w:p w14:paraId="356CB0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7" w:author="zongchao1" w:date="2018-01-25T18:52:00Z"/>
                <w:sz w:val="18"/>
                <w:szCs w:val="18"/>
              </w:rPr>
            </w:pPr>
            <w:ins w:id="66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D7E3206" w14:textId="77777777" w:rsidTr="004A7CB7">
        <w:trPr>
          <w:ins w:id="66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61F8B7" w14:textId="77777777" w:rsidR="0039745A" w:rsidRPr="0039745A" w:rsidRDefault="0039745A" w:rsidP="0039745A">
            <w:pPr>
              <w:rPr>
                <w:ins w:id="670" w:author="zongchao1" w:date="2018-01-25T18:52:00Z"/>
                <w:b w:val="0"/>
                <w:bCs w:val="0"/>
              </w:rPr>
            </w:pPr>
            <w:ins w:id="67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catId</w:t>
              </w:r>
            </w:ins>
          </w:p>
        </w:tc>
        <w:tc>
          <w:tcPr>
            <w:tcW w:w="1061" w:type="pct"/>
          </w:tcPr>
          <w:p w14:paraId="068F676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2" w:author="zongchao1" w:date="2018-01-25T18:52:00Z"/>
                <w:sz w:val="18"/>
                <w:szCs w:val="18"/>
              </w:rPr>
            </w:pPr>
            <w:ins w:id="67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67E11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4" w:author="zongchao1" w:date="2018-01-25T18:52:00Z"/>
                <w:sz w:val="18"/>
                <w:szCs w:val="18"/>
              </w:rPr>
            </w:pPr>
            <w:ins w:id="67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0251AD5" w14:textId="77777777" w:rsidTr="004A7CB7">
        <w:trPr>
          <w:ins w:id="67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D520BBD" w14:textId="77777777" w:rsidR="0039745A" w:rsidRPr="0039745A" w:rsidRDefault="0039745A" w:rsidP="0039745A">
            <w:pPr>
              <w:rPr>
                <w:ins w:id="677" w:author="zongchao1" w:date="2018-01-25T18:52:00Z"/>
                <w:b w:val="0"/>
                <w:bCs w:val="0"/>
              </w:rPr>
            </w:pPr>
            <w:ins w:id="67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extFlag</w:t>
              </w:r>
            </w:ins>
          </w:p>
        </w:tc>
        <w:tc>
          <w:tcPr>
            <w:tcW w:w="1061" w:type="pct"/>
          </w:tcPr>
          <w:p w14:paraId="6F9919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9" w:author="zongchao1" w:date="2018-01-25T18:52:00Z"/>
                <w:sz w:val="18"/>
                <w:szCs w:val="18"/>
              </w:rPr>
            </w:pPr>
            <w:ins w:id="68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已选条件</w:t>
              </w:r>
              <w:r w:rsidRPr="0039745A">
                <w:rPr>
                  <w:rFonts w:hint="eastAsia"/>
                  <w:sz w:val="15"/>
                  <w:szCs w:val="15"/>
                </w:rPr>
                <w:t>div</w:t>
              </w:r>
              <w:r w:rsidRPr="0039745A">
                <w:rPr>
                  <w:rFonts w:hint="eastAsia"/>
                  <w:sz w:val="15"/>
                  <w:szCs w:val="15"/>
                </w:rPr>
                <w:t>的显隐标志</w:t>
              </w:r>
            </w:ins>
          </w:p>
        </w:tc>
        <w:tc>
          <w:tcPr>
            <w:tcW w:w="2878" w:type="pct"/>
          </w:tcPr>
          <w:p w14:paraId="5F6EFE7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1" w:author="zongchao1" w:date="2018-01-25T18:52:00Z"/>
                <w:sz w:val="18"/>
                <w:szCs w:val="18"/>
              </w:rPr>
            </w:pPr>
            <w:ins w:id="68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4502A25E" w14:textId="77777777" w:rsidTr="004A7CB7">
        <w:trPr>
          <w:ins w:id="68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A834407" w14:textId="77777777" w:rsidR="0039745A" w:rsidRPr="0039745A" w:rsidRDefault="0039745A" w:rsidP="0039745A">
            <w:pPr>
              <w:rPr>
                <w:ins w:id="684" w:author="zongchao1" w:date="2018-01-25T18:52:00Z"/>
                <w:b w:val="0"/>
                <w:bCs w:val="0"/>
              </w:rPr>
            </w:pPr>
            <w:ins w:id="68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selectAttrList</w:t>
              </w:r>
            </w:ins>
          </w:p>
        </w:tc>
        <w:tc>
          <w:tcPr>
            <w:tcW w:w="1061" w:type="pct"/>
          </w:tcPr>
          <w:p w14:paraId="48D5BA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6" w:author="zongchao1" w:date="2018-01-25T18:52:00Z"/>
                <w:sz w:val="18"/>
                <w:szCs w:val="18"/>
              </w:rPr>
            </w:pPr>
            <w:ins w:id="68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已选择的扩展属性</w:t>
              </w:r>
            </w:ins>
          </w:p>
        </w:tc>
        <w:tc>
          <w:tcPr>
            <w:tcW w:w="2878" w:type="pct"/>
          </w:tcPr>
          <w:p w14:paraId="4A6FFB2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8" w:author="zongchao1" w:date="2018-01-25T18:52:00Z"/>
                <w:sz w:val="18"/>
                <w:szCs w:val="18"/>
              </w:rPr>
            </w:pPr>
            <w:ins w:id="68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C367EDA" w14:textId="77777777" w:rsidTr="004A7CB7">
        <w:trPr>
          <w:ins w:id="69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11BC785" w14:textId="77777777" w:rsidR="0039745A" w:rsidRPr="0039745A" w:rsidRDefault="0039745A" w:rsidP="0039745A">
            <w:pPr>
              <w:rPr>
                <w:ins w:id="691" w:author="zongchao1" w:date="2018-01-25T18:52:00Z"/>
                <w:b w:val="0"/>
                <w:bCs w:val="0"/>
              </w:rPr>
            </w:pPr>
            <w:ins w:id="69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typeName</w:t>
              </w:r>
            </w:ins>
          </w:p>
        </w:tc>
        <w:tc>
          <w:tcPr>
            <w:tcW w:w="1061" w:type="pct"/>
          </w:tcPr>
          <w:p w14:paraId="71C1E4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3" w:author="zongchao1" w:date="2018-01-25T18:52:00Z"/>
                <w:sz w:val="18"/>
                <w:szCs w:val="18"/>
              </w:rPr>
            </w:pPr>
            <w:ins w:id="69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类型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3675472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5" w:author="zongchao1" w:date="2018-01-25T18:52:00Z"/>
                <w:sz w:val="18"/>
                <w:szCs w:val="18"/>
              </w:rPr>
            </w:pPr>
            <w:ins w:id="69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B0787B3" w14:textId="77777777" w:rsidTr="004A7CB7">
        <w:trPr>
          <w:ins w:id="69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AD3E12" w14:textId="77777777" w:rsidR="0039745A" w:rsidRPr="0039745A" w:rsidRDefault="0039745A" w:rsidP="0039745A">
            <w:pPr>
              <w:rPr>
                <w:ins w:id="698" w:author="zongchao1" w:date="2018-01-25T18:52:00Z"/>
                <w:b w:val="0"/>
                <w:bCs w:val="0"/>
              </w:rPr>
            </w:pPr>
            <w:ins w:id="69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valueName</w:t>
              </w:r>
            </w:ins>
          </w:p>
        </w:tc>
        <w:tc>
          <w:tcPr>
            <w:tcW w:w="1061" w:type="pct"/>
          </w:tcPr>
          <w:p w14:paraId="4E33205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0" w:author="zongchao1" w:date="2018-01-25T18:52:00Z"/>
                <w:sz w:val="18"/>
                <w:szCs w:val="18"/>
              </w:rPr>
            </w:pPr>
            <w:ins w:id="70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值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A6B8C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2" w:author="zongchao1" w:date="2018-01-25T18:52:00Z"/>
                <w:sz w:val="18"/>
                <w:szCs w:val="18"/>
              </w:rPr>
            </w:pPr>
            <w:ins w:id="70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374073" w14:textId="77777777" w:rsidTr="004A7CB7">
        <w:trPr>
          <w:ins w:id="70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AEDA535" w14:textId="77777777" w:rsidR="0039745A" w:rsidRPr="0039745A" w:rsidRDefault="0039745A" w:rsidP="0039745A">
            <w:pPr>
              <w:rPr>
                <w:ins w:id="705" w:author="zongchao1" w:date="2018-01-25T18:52:00Z"/>
                <w:b w:val="0"/>
                <w:bCs w:val="0"/>
              </w:rPr>
            </w:pPr>
            <w:ins w:id="70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ids</w:t>
              </w:r>
            </w:ins>
          </w:p>
        </w:tc>
        <w:tc>
          <w:tcPr>
            <w:tcW w:w="1061" w:type="pct"/>
          </w:tcPr>
          <w:p w14:paraId="69E7D1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7" w:author="zongchao1" w:date="2018-01-25T18:52:00Z"/>
                <w:sz w:val="18"/>
                <w:szCs w:val="18"/>
              </w:rPr>
            </w:pPr>
            <w:ins w:id="708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ds</w:t>
              </w:r>
            </w:ins>
          </w:p>
        </w:tc>
        <w:tc>
          <w:tcPr>
            <w:tcW w:w="2878" w:type="pct"/>
          </w:tcPr>
          <w:p w14:paraId="7D5DD16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9" w:author="zongchao1" w:date="2018-01-25T18:52:00Z"/>
                <w:sz w:val="18"/>
                <w:szCs w:val="18"/>
              </w:rPr>
            </w:pPr>
            <w:ins w:id="71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</w:tbl>
    <w:p w14:paraId="5EEA31E6" w14:textId="77777777" w:rsidR="0039745A" w:rsidRDefault="0039745A" w:rsidP="0039745A"/>
    <w:p w14:paraId="04A54C23" w14:textId="77777777" w:rsidR="0039745A" w:rsidRDefault="0039745A" w:rsidP="0039745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45A" w14:paraId="6F26981D" w14:textId="77777777" w:rsidTr="0039745A">
        <w:tc>
          <w:tcPr>
            <w:tcW w:w="9350" w:type="dxa"/>
          </w:tcPr>
          <w:p w14:paraId="115F5D2C" w14:textId="77777777" w:rsidR="0039745A" w:rsidRDefault="0039745A" w:rsidP="0039745A">
            <w:r>
              <w:t>{</w:t>
            </w:r>
          </w:p>
          <w:p w14:paraId="12861A28" w14:textId="77777777" w:rsidR="0039745A" w:rsidRDefault="0039745A" w:rsidP="0039745A">
            <w:r>
              <w:tab/>
              <w:t>"result": {</w:t>
            </w:r>
          </w:p>
          <w:p w14:paraId="3DA63AB6" w14:textId="77777777" w:rsidR="0039745A" w:rsidRDefault="0039745A" w:rsidP="0039745A">
            <w:r>
              <w:tab/>
            </w:r>
            <w:r>
              <w:tab/>
              <w:t>"brandList": [{</w:t>
            </w:r>
          </w:p>
          <w:p w14:paraId="2D272B37" w14:textId="77777777" w:rsidR="0039745A" w:rsidRDefault="0039745A" w:rsidP="0039745A">
            <w:r>
              <w:tab/>
            </w:r>
            <w:r>
              <w:tab/>
            </w:r>
            <w:r>
              <w:tab/>
              <w:t>"id": "108901",</w:t>
            </w:r>
          </w:p>
          <w:p w14:paraId="52B1A15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华为（</w:t>
            </w:r>
            <w:r>
              <w:rPr>
                <w:rFonts w:hint="eastAsia"/>
              </w:rPr>
              <w:t>HUAWEI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03866D15" w14:textId="77777777" w:rsidR="0039745A" w:rsidRDefault="0039745A" w:rsidP="0039745A">
            <w:r>
              <w:tab/>
            </w:r>
            <w:r>
              <w:tab/>
            </w:r>
            <w:r>
              <w:tab/>
              <w:t>"pinyin": "H",</w:t>
            </w:r>
          </w:p>
          <w:p w14:paraId="57136B2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&amp;brand=%E5%8D%8E%E4%B8%BA%EF%BC%88HUAWEI%EF%BC%89"</w:t>
            </w:r>
          </w:p>
          <w:p w14:paraId="1F01F38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8E79B3E" w14:textId="77777777" w:rsidR="0039745A" w:rsidRDefault="0039745A" w:rsidP="0039745A">
            <w:r>
              <w:tab/>
            </w:r>
            <w:r>
              <w:tab/>
            </w:r>
            <w:r>
              <w:tab/>
              <w:t>"id": "203967",</w:t>
            </w:r>
          </w:p>
          <w:p w14:paraId="583B6B4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中国联通（</w:t>
            </w:r>
            <w:r>
              <w:rPr>
                <w:rFonts w:hint="eastAsia"/>
              </w:rPr>
              <w:t>China Unicom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A8F166C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"pinyin": "L",</w:t>
            </w:r>
          </w:p>
          <w:p w14:paraId="5E5C1DB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&amp;brand=%E4%B8%AD%E5%9B%BD%E8%81%94%E9%80%9A%EF%BC%88China+Unicom%EF%BC%89"</w:t>
            </w:r>
          </w:p>
          <w:p w14:paraId="0EEC4E99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1A8FECA5" w14:textId="77777777" w:rsidR="0039745A" w:rsidRDefault="0039745A" w:rsidP="0039745A">
            <w:r>
              <w:tab/>
            </w:r>
            <w:r>
              <w:tab/>
              <w:t>"priceRangeList": [{</w:t>
            </w:r>
          </w:p>
          <w:p w14:paraId="1E763E1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"0-599",</w:t>
            </w:r>
          </w:p>
          <w:p w14:paraId="39391BD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"0-599",</w:t>
            </w:r>
          </w:p>
          <w:p w14:paraId="5EEE3AB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&amp;priceRange=0-599"</w:t>
            </w:r>
          </w:p>
          <w:p w14:paraId="744F1AA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9BE5DE6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"6500-2474099",</w:t>
            </w:r>
          </w:p>
          <w:p w14:paraId="37250351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"6500-2474099",</w:t>
            </w:r>
          </w:p>
          <w:p w14:paraId="21FD0E3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&amp;priceRange=6500-2474099"</w:t>
            </w:r>
          </w:p>
          <w:p w14:paraId="041670DB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BF4291E" w14:textId="77777777" w:rsidR="0039745A" w:rsidRDefault="0039745A" w:rsidP="0039745A">
            <w:r>
              <w:tab/>
            </w:r>
            <w:r>
              <w:tab/>
              <w:t>"result_list": [{</w:t>
            </w:r>
          </w:p>
          <w:p w14:paraId="10DA608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"AppleiPhoneX(A1865)256GB</w:t>
            </w:r>
            <w:r>
              <w:rPr>
                <w:rFonts w:hint="eastAsia"/>
              </w:rPr>
              <w:t>深空灰色移动联通电信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24B51167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51695C68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520AE04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"skuPrice": "</w:t>
            </w:r>
            <w:r>
              <w:rPr>
                <w:rFonts w:hint="eastAsia"/>
              </w:rPr>
              <w:t>暂无报价</w:t>
            </w:r>
            <w:r>
              <w:rPr>
                <w:rFonts w:hint="eastAsia"/>
              </w:rPr>
              <w:t>",</w:t>
            </w:r>
          </w:p>
          <w:p w14:paraId="064A6C6B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702E04E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"5089239",</w:t>
            </w:r>
          </w:p>
          <w:p w14:paraId="30802A47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"//img30.360buyimg.com/n1/jfs/t10690/249/1626659345/69516/b3643998/59e4279aNff3d63ac.jpg",</w:t>
            </w:r>
          </w:p>
          <w:p w14:paraId="3FE2BD8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"wareName": "Apple iPhone X (A1865) 256GB </w:t>
            </w:r>
            <w:r>
              <w:rPr>
                <w:rFonts w:hint="eastAsia"/>
              </w:rPr>
              <w:t>深空灰色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14:paraId="788DFF24" w14:textId="77777777" w:rsidR="0039745A" w:rsidRDefault="0039745A" w:rsidP="0039745A">
            <w:r>
              <w:tab/>
            </w:r>
            <w:r>
              <w:tab/>
              <w:t>},  {</w:t>
            </w:r>
          </w:p>
          <w:p w14:paraId="7A82082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>HUAWEIMate10Pro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6GB+128GB</w:t>
            </w:r>
            <w:r>
              <w:rPr>
                <w:rFonts w:hint="eastAsia"/>
              </w:rPr>
              <w:t>宝石蓝移动联通电信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手机双卡双待</w:t>
            </w:r>
            <w:r>
              <w:rPr>
                <w:rFonts w:hint="eastAsia"/>
              </w:rPr>
              <w:t>",</w:t>
            </w:r>
          </w:p>
          <w:p w14:paraId="697EC429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3F384192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6C384E5C" w14:textId="77777777" w:rsidR="0039745A" w:rsidRDefault="0039745A" w:rsidP="0039745A">
            <w:r>
              <w:tab/>
            </w:r>
            <w:r>
              <w:tab/>
            </w:r>
            <w:r>
              <w:tab/>
              <w:t>"skuPrice": "5399.00",</w:t>
            </w:r>
          </w:p>
          <w:p w14:paraId="472314D6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27E3217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"5826214",</w:t>
            </w:r>
          </w:p>
          <w:p w14:paraId="4F88D11D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"//img30.360buyimg.com/n1/jfs/t7669/223/4063977629/438378/9a05bac4/5a015076Ncaa64089.jpg",</w:t>
            </w:r>
          </w:p>
          <w:p w14:paraId="4ECB266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"wareName":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 xml:space="preserve"> HUAWEI Mate 10 Pro 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 xml:space="preserve"> 6GB+128GB </w:t>
            </w:r>
            <w:r>
              <w:rPr>
                <w:rFonts w:hint="eastAsia"/>
              </w:rPr>
              <w:t>宝石蓝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</w:t>
            </w:r>
          </w:p>
          <w:p w14:paraId="628DAB63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FF4F0F8" w14:textId="77777777" w:rsidR="0039745A" w:rsidRDefault="0039745A" w:rsidP="0039745A">
            <w:r>
              <w:tab/>
            </w:r>
            <w:r>
              <w:tab/>
              <w:t>"brandLetterSort": ["A", "B", "C", "D", "E", "F", "G", "H", "I", "J", "K", "L", "M", "N", "O", "P", "Q", "R", "S", "T", "U", "V", "W", "X", "Y", "Z"],</w:t>
            </w:r>
          </w:p>
          <w:p w14:paraId="22CD4B8A" w14:textId="77777777" w:rsidR="0039745A" w:rsidRDefault="0039745A" w:rsidP="0039745A">
            <w:r>
              <w:tab/>
            </w:r>
            <w:r>
              <w:tab/>
              <w:t>"pageInfo": {</w:t>
            </w:r>
          </w:p>
          <w:p w14:paraId="38D7A0E9" w14:textId="77777777" w:rsidR="0039745A" w:rsidRDefault="0039745A" w:rsidP="0039745A">
            <w:r>
              <w:tab/>
            </w:r>
            <w:r>
              <w:tab/>
            </w:r>
            <w:r>
              <w:tab/>
              <w:t>"pageCount": 211,</w:t>
            </w:r>
          </w:p>
          <w:p w14:paraId="4344D1D4" w14:textId="77777777" w:rsidR="0039745A" w:rsidRDefault="0039745A" w:rsidP="0039745A">
            <w:r>
              <w:tab/>
            </w:r>
            <w:r>
              <w:tab/>
            </w:r>
            <w:r>
              <w:tab/>
              <w:t>"pageIndex": 1,</w:t>
            </w:r>
          </w:p>
          <w:p w14:paraId="42327AEC" w14:textId="77777777" w:rsidR="0039745A" w:rsidRDefault="0039745A" w:rsidP="0039745A">
            <w:r>
              <w:tab/>
            </w:r>
            <w:r>
              <w:tab/>
            </w:r>
            <w:r>
              <w:tab/>
              <w:t>"resultCount": 4211</w:t>
            </w:r>
          </w:p>
          <w:p w14:paraId="25A27F76" w14:textId="77777777" w:rsidR="0039745A" w:rsidRDefault="0039745A" w:rsidP="0039745A">
            <w:r>
              <w:lastRenderedPageBreak/>
              <w:tab/>
            </w:r>
            <w:r>
              <w:tab/>
              <w:t>},</w:t>
            </w:r>
          </w:p>
          <w:p w14:paraId="66008F88" w14:textId="77777777" w:rsidR="0039745A" w:rsidRDefault="0039745A" w:rsidP="0039745A">
            <w:r>
              <w:tab/>
            </w:r>
            <w:r>
              <w:tab/>
              <w:t>"extAttrList": [{</w:t>
            </w:r>
          </w:p>
          <w:p w14:paraId="3E8F410D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"5148",</w:t>
            </w:r>
          </w:p>
          <w:p w14:paraId="18BF781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前置摄像头像素</w:t>
            </w:r>
            <w:r>
              <w:rPr>
                <w:rFonts w:hint="eastAsia"/>
              </w:rPr>
              <w:t>",</w:t>
            </w:r>
          </w:p>
          <w:p w14:paraId="046F31E6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8D9FDB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"91712",</w:t>
            </w:r>
          </w:p>
          <w:p w14:paraId="1DE792C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"1600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57F5A2D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575232C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9D2F54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2D18514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18F3CCE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0913F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34F8DDF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02851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"5157",</w:t>
            </w:r>
          </w:p>
          <w:p w14:paraId="41B9B95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拍照特点</w:t>
            </w:r>
            <w:r>
              <w:rPr>
                <w:rFonts w:hint="eastAsia"/>
              </w:rPr>
              <w:t>",</w:t>
            </w:r>
          </w:p>
          <w:p w14:paraId="0D076E8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127446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"2878",</w:t>
            </w:r>
          </w:p>
          <w:p w14:paraId="0A77C85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光学变焦</w:t>
            </w:r>
            <w:r>
              <w:rPr>
                <w:rFonts w:hint="eastAsia"/>
              </w:rPr>
              <w:t>",</w:t>
            </w:r>
          </w:p>
          <w:p w14:paraId="304E3A0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414F8C2" w14:textId="77777777" w:rsidR="0039745A" w:rsidRDefault="0039745A" w:rsidP="0039745A">
            <w:r>
              <w:tab/>
            </w:r>
            <w:r>
              <w:tab/>
            </w:r>
            <w:r>
              <w:tab/>
              <w:t>}, {"id": "101582",</w:t>
            </w:r>
          </w:p>
          <w:p w14:paraId="7397F8A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智能拍照</w:t>
            </w:r>
            <w:r>
              <w:rPr>
                <w:rFonts w:hint="eastAsia"/>
              </w:rPr>
              <w:t>",</w:t>
            </w:r>
          </w:p>
          <w:p w14:paraId="2829FD4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DE636A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3CC794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"101601",</w:t>
            </w:r>
          </w:p>
          <w:p w14:paraId="4656023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前置双摄像头</w:t>
            </w:r>
            <w:r>
              <w:rPr>
                <w:rFonts w:hint="eastAsia"/>
              </w:rPr>
              <w:t>",</w:t>
            </w:r>
          </w:p>
          <w:p w14:paraId="6C9F0A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6BAE9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154D5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E44D9D2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"5192",</w:t>
            </w:r>
          </w:p>
          <w:p w14:paraId="1265379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后置摄像头像素</w:t>
            </w:r>
            <w:r>
              <w:rPr>
                <w:rFonts w:hint="eastAsia"/>
              </w:rPr>
              <w:t>",</w:t>
            </w:r>
          </w:p>
          <w:p w14:paraId="50135235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45A2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"91704",</w:t>
            </w:r>
          </w:p>
          <w:p w14:paraId="5A80B3D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"2000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16809C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CE9F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D78CC7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6E482D3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61FAB3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9CCC074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F00079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F3029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"7352",</w:t>
            </w:r>
          </w:p>
          <w:p w14:paraId="25C0D11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机身厚度</w:t>
            </w:r>
            <w:r>
              <w:rPr>
                <w:rFonts w:hint="eastAsia"/>
              </w:rPr>
              <w:t>",</w:t>
            </w:r>
          </w:p>
          <w:p w14:paraId="7121AEE0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"valueList": [{</w:t>
            </w:r>
          </w:p>
          <w:p w14:paraId="343EB39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"101575",</w:t>
            </w:r>
          </w:p>
          <w:p w14:paraId="647BCCF7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超薄（</w:t>
            </w:r>
            <w:r>
              <w:rPr>
                <w:rFonts w:hint="eastAsia"/>
              </w:rPr>
              <w:t>7mm</w:t>
            </w:r>
            <w:r>
              <w:rPr>
                <w:rFonts w:hint="eastAsia"/>
              </w:rPr>
              <w:t>以下）</w:t>
            </w:r>
            <w:r>
              <w:rPr>
                <w:rFonts w:hint="eastAsia"/>
              </w:rPr>
              <w:t>",</w:t>
            </w:r>
          </w:p>
          <w:p w14:paraId="7C73134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5B71B5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CA12B1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"101576",</w:t>
            </w:r>
          </w:p>
          <w:p w14:paraId="0DFE80E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薄（</w:t>
            </w:r>
            <w:r>
              <w:rPr>
                <w:rFonts w:hint="eastAsia"/>
              </w:rPr>
              <w:t>7mm-8.5mm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7A2C6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AA02E48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2E1C540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"101577",</w:t>
            </w:r>
          </w:p>
          <w:p w14:paraId="0FCF67A8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普通（</w:t>
            </w:r>
            <w:r>
              <w:rPr>
                <w:rFonts w:hint="eastAsia"/>
              </w:rPr>
              <w:t>8.5mm</w:t>
            </w:r>
            <w:r>
              <w:rPr>
                <w:rFonts w:hint="eastAsia"/>
              </w:rPr>
              <w:t>以上）</w:t>
            </w:r>
            <w:r>
              <w:rPr>
                <w:rFonts w:hint="eastAsia"/>
              </w:rPr>
              <w:t>",</w:t>
            </w:r>
          </w:p>
          <w:p w14:paraId="22C861D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C5E255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2CC135D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A0FA1A4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"7353",</w:t>
            </w:r>
          </w:p>
          <w:p w14:paraId="34B8D5A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屏幕配置</w:t>
            </w:r>
            <w:r>
              <w:rPr>
                <w:rFonts w:hint="eastAsia"/>
              </w:rPr>
              <w:t>",</w:t>
            </w:r>
          </w:p>
          <w:p w14:paraId="31E9A05E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6ABA06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"374",</w:t>
            </w:r>
          </w:p>
          <w:p w14:paraId="7D8B9F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"OLED</w:t>
            </w:r>
            <w:r>
              <w:rPr>
                <w:rFonts w:hint="eastAsia"/>
              </w:rPr>
              <w:t>屏</w:t>
            </w:r>
            <w:r>
              <w:rPr>
                <w:rFonts w:hint="eastAsia"/>
              </w:rPr>
              <w:t>",</w:t>
            </w:r>
          </w:p>
          <w:p w14:paraId="7073B3D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1C7292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081B1B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"101588",</w:t>
            </w:r>
          </w:p>
          <w:p w14:paraId="3A8C052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异形屏</w:t>
            </w:r>
            <w:r>
              <w:rPr>
                <w:rFonts w:hint="eastAsia"/>
              </w:rPr>
              <w:t>",</w:t>
            </w:r>
          </w:p>
          <w:p w14:paraId="28ADDE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130D1E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8F1E3FC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32C41C8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"7354",</w:t>
            </w:r>
          </w:p>
          <w:p w14:paraId="28883D8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老人机配置</w:t>
            </w:r>
            <w:r>
              <w:rPr>
                <w:rFonts w:hint="eastAsia"/>
              </w:rPr>
              <w:t>",</w:t>
            </w:r>
          </w:p>
          <w:p w14:paraId="0DADBBB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061FA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"2083",</w:t>
            </w:r>
          </w:p>
          <w:p w14:paraId="4EF87BB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翻盖</w:t>
            </w:r>
            <w:r>
              <w:rPr>
                <w:rFonts w:hint="eastAsia"/>
              </w:rPr>
              <w:t>",</w:t>
            </w:r>
          </w:p>
          <w:p w14:paraId="2DB0057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4CE46C0" w14:textId="77777777" w:rsidR="0039745A" w:rsidRDefault="0039745A" w:rsidP="0039745A">
            <w:r>
              <w:tab/>
            </w:r>
            <w:r>
              <w:tab/>
            </w:r>
            <w:r>
              <w:tab/>
              <w:t>},  {</w:t>
            </w:r>
          </w:p>
          <w:p w14:paraId="087D072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"101591",</w:t>
            </w:r>
          </w:p>
          <w:p w14:paraId="3F87F6A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体温计硬件支持</w:t>
            </w:r>
            <w:r>
              <w:rPr>
                <w:rFonts w:hint="eastAsia"/>
              </w:rPr>
              <w:t>",</w:t>
            </w:r>
          </w:p>
          <w:p w14:paraId="5E0E20D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E861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B3BCE3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063F3D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"7356",</w:t>
            </w:r>
          </w:p>
          <w:p w14:paraId="258E7EB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游戏配置</w:t>
            </w:r>
            <w:r>
              <w:rPr>
                <w:rFonts w:hint="eastAsia"/>
              </w:rPr>
              <w:t>",</w:t>
            </w:r>
          </w:p>
          <w:p w14:paraId="669FCC67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7185C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"99536",</w:t>
            </w:r>
          </w:p>
          <w:p w14:paraId="6D25EE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游戏模式</w:t>
            </w:r>
            <w:r>
              <w:rPr>
                <w:rFonts w:hint="eastAsia"/>
              </w:rPr>
              <w:t>",</w:t>
            </w:r>
          </w:p>
          <w:p w14:paraId="633C4C3D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B45BDF8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5D95859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"101927",</w:t>
            </w:r>
          </w:p>
          <w:p w14:paraId="4C33026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"VOLTE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",</w:t>
            </w:r>
          </w:p>
          <w:p w14:paraId="5BEF9E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2B0D9D2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5A0FA19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BA75C63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"559",</w:t>
            </w:r>
          </w:p>
          <w:p w14:paraId="4E900A7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热点</w:t>
            </w:r>
            <w:r>
              <w:rPr>
                <w:rFonts w:hint="eastAsia"/>
              </w:rPr>
              <w:t>",</w:t>
            </w:r>
          </w:p>
          <w:p w14:paraId="06EF7D6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CA9EAE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"9007",</w:t>
            </w:r>
          </w:p>
          <w:p w14:paraId="0DA457C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人脸识别</w:t>
            </w:r>
            <w:r>
              <w:rPr>
                <w:rFonts w:hint="eastAsia"/>
              </w:rPr>
              <w:t>",</w:t>
            </w:r>
          </w:p>
          <w:p w14:paraId="74C88DA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CEE9B54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8C9BBC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"101701",</w:t>
            </w:r>
          </w:p>
          <w:p w14:paraId="6E34DDF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无线充电</w:t>
            </w:r>
            <w:r>
              <w:rPr>
                <w:rFonts w:hint="eastAsia"/>
              </w:rPr>
              <w:t>",</w:t>
            </w:r>
          </w:p>
          <w:p w14:paraId="7D331FB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D54C6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84E770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5384EE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"2",</w:t>
            </w:r>
          </w:p>
          <w:p w14:paraId="3C38098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",</w:t>
            </w:r>
          </w:p>
          <w:p w14:paraId="4CD335F2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C968F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"75970",</w:t>
            </w:r>
          </w:p>
          <w:p w14:paraId="12CBD23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安卓（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304BB08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2C078F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CECBB7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70DFF4F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AC52E1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865F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318282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0CA3B76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"3751",</w:t>
            </w:r>
          </w:p>
          <w:p w14:paraId="0957F40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机身内存</w:t>
            </w:r>
            <w:r>
              <w:rPr>
                <w:rFonts w:hint="eastAsia"/>
              </w:rPr>
              <w:t>",</w:t>
            </w:r>
          </w:p>
          <w:p w14:paraId="0E39D2C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B57665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"88228",</w:t>
            </w:r>
          </w:p>
          <w:p w14:paraId="42FE203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"256GB",</w:t>
            </w:r>
          </w:p>
          <w:p w14:paraId="2A2623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8652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CBD815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"85089",</w:t>
            </w:r>
          </w:p>
          <w:p w14:paraId="3D18410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支持内存卡</w:t>
            </w:r>
            <w:r>
              <w:rPr>
                <w:rFonts w:hint="eastAsia"/>
              </w:rPr>
              <w:t>",</w:t>
            </w:r>
          </w:p>
          <w:p w14:paraId="6683493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59D7CA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5C313A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7D63F2A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"expandsortid": "3753",</w:t>
            </w:r>
          </w:p>
          <w:p w14:paraId="7142295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运行内存</w:t>
            </w:r>
            <w:r>
              <w:rPr>
                <w:rFonts w:hint="eastAsia"/>
              </w:rPr>
              <w:t>",</w:t>
            </w:r>
          </w:p>
          <w:p w14:paraId="1239BF69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C70E4E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"76033",</w:t>
            </w:r>
          </w:p>
          <w:p w14:paraId="220A4FE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"8GB",</w:t>
            </w:r>
          </w:p>
          <w:p w14:paraId="00A73C0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AB7022F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9DB818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"98698",</w:t>
            </w:r>
          </w:p>
          <w:p w14:paraId="050586E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"2GB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40142B9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0D864F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8A64B4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EA2735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"720",</w:t>
            </w:r>
          </w:p>
          <w:p w14:paraId="4930230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",</w:t>
            </w:r>
          </w:p>
          <w:p w14:paraId="56BBB90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AB5147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"78021",</w:t>
            </w:r>
          </w:p>
          <w:p w14:paraId="0FDEB61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联通合约机</w:t>
            </w:r>
            <w:r>
              <w:rPr>
                <w:rFonts w:hint="eastAsia"/>
              </w:rPr>
              <w:t>",</w:t>
            </w:r>
          </w:p>
          <w:p w14:paraId="6DFBF48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5E1DCE0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4E36F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444804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62FB2E2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25F3F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00C4EBA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334F7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"2005",</w:t>
            </w:r>
          </w:p>
          <w:p w14:paraId="7213898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"CPU</w:t>
            </w:r>
            <w:r>
              <w:rPr>
                <w:rFonts w:hint="eastAsia"/>
              </w:rPr>
              <w:t>核数</w:t>
            </w:r>
            <w:r>
              <w:rPr>
                <w:rFonts w:hint="eastAsia"/>
              </w:rPr>
              <w:t>",</w:t>
            </w:r>
          </w:p>
          <w:p w14:paraId="7290DFC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AE4E0E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"86360",</w:t>
            </w:r>
          </w:p>
          <w:p w14:paraId="7995E10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十核</w:t>
            </w:r>
            <w:r>
              <w:rPr>
                <w:rFonts w:hint="eastAsia"/>
              </w:rPr>
              <w:t>",</w:t>
            </w:r>
          </w:p>
          <w:p w14:paraId="05E5B5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86A734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6D5CF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3967C1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23FCD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2A68BB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4A77E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5E7520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"2943",</w:t>
            </w:r>
          </w:p>
          <w:p w14:paraId="2643BB3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",</w:t>
            </w:r>
          </w:p>
          <w:p w14:paraId="0F7184BF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FE587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"77734",</w:t>
            </w:r>
          </w:p>
          <w:p w14:paraId="0894DF9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电信</w:t>
            </w:r>
            <w:r>
              <w:rPr>
                <w:rFonts w:hint="eastAsia"/>
              </w:rPr>
              <w:t>4G",</w:t>
            </w:r>
          </w:p>
          <w:p w14:paraId="52518D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DB5E59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634C7D6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11E3469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718E82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18DED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CDBBFE6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55DDA75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"3803",</w:t>
            </w:r>
          </w:p>
          <w:p w14:paraId="3C9296B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电池容量</w:t>
            </w:r>
            <w:r>
              <w:rPr>
                <w:rFonts w:hint="eastAsia"/>
              </w:rPr>
              <w:t>",</w:t>
            </w:r>
          </w:p>
          <w:p w14:paraId="5EADC18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AE53A7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"90184",</w:t>
            </w:r>
          </w:p>
          <w:p w14:paraId="5700E7C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"1200mAh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58C9BE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E98477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2FB09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"90190",</w:t>
            </w:r>
          </w:p>
          <w:p w14:paraId="33B31E2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"6000mAh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",</w:t>
            </w:r>
          </w:p>
          <w:p w14:paraId="7999094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F0692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3CCB4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94F360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"3915",</w:t>
            </w:r>
          </w:p>
          <w:p w14:paraId="7ED8EFE7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优惠活动</w:t>
            </w:r>
            <w:r>
              <w:rPr>
                <w:rFonts w:hint="eastAsia"/>
              </w:rPr>
              <w:t>",</w:t>
            </w:r>
          </w:p>
          <w:p w14:paraId="63785BB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62690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2962D45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79791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227D6A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D638AD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D1DB01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"244",</w:t>
            </w:r>
          </w:p>
          <w:p w14:paraId="53CBAD1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",</w:t>
            </w:r>
          </w:p>
          <w:p w14:paraId="47BC7C1C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4F22A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"64693",</w:t>
            </w:r>
          </w:p>
          <w:p w14:paraId="79617C4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"5.6</w:t>
            </w:r>
            <w:r>
              <w:rPr>
                <w:rFonts w:hint="eastAsia"/>
              </w:rPr>
              <w:t>英寸及以上</w:t>
            </w:r>
            <w:r>
              <w:rPr>
                <w:rFonts w:hint="eastAsia"/>
              </w:rPr>
              <w:t>",</w:t>
            </w:r>
          </w:p>
          <w:p w14:paraId="2BEA70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BF5AE8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B3647C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6C6BFD4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05E137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167E4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75F7FF5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60B0B90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"3121",</w:t>
            </w:r>
          </w:p>
          <w:p w14:paraId="30C7694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机身颜色</w:t>
            </w:r>
            <w:r>
              <w:rPr>
                <w:rFonts w:hint="eastAsia"/>
              </w:rPr>
              <w:t>",</w:t>
            </w:r>
          </w:p>
          <w:p w14:paraId="6D1DC99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ACA892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"76305",</w:t>
            </w:r>
          </w:p>
          <w:p w14:paraId="36FD8AE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黑色系</w:t>
            </w:r>
            <w:r>
              <w:rPr>
                <w:rFonts w:hint="eastAsia"/>
              </w:rPr>
              <w:t>",</w:t>
            </w:r>
          </w:p>
          <w:p w14:paraId="37C63D3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78DE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},{</w:t>
            </w:r>
          </w:p>
          <w:p w14:paraId="4454A93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"101600",</w:t>
            </w:r>
          </w:p>
          <w:p w14:paraId="7EECE1F8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深蓝色系</w:t>
            </w:r>
            <w:r>
              <w:rPr>
                <w:rFonts w:hint="eastAsia"/>
              </w:rPr>
              <w:t>",</w:t>
            </w:r>
          </w:p>
          <w:p w14:paraId="60A5E75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7AA002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FD4AD70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D0E704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"2660",</w:t>
            </w:r>
          </w:p>
          <w:p w14:paraId="7DF68F1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>",</w:t>
            </w:r>
          </w:p>
          <w:p w14:paraId="76DD294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D851EE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"77969",</w:t>
            </w:r>
          </w:p>
          <w:p w14:paraId="16FF278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",</w:t>
            </w:r>
          </w:p>
          <w:p w14:paraId="559B8A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EB5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557CCD9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"78025",</w:t>
            </w:r>
          </w:p>
          <w:p w14:paraId="2FE7D0E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",</w:t>
            </w:r>
          </w:p>
          <w:p w14:paraId="6B4701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E0B605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57CB01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B7B65A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"268435461",</w:t>
            </w:r>
          </w:p>
          <w:p w14:paraId="17F86E1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大家说</w:t>
            </w:r>
            <w:r>
              <w:rPr>
                <w:rFonts w:hint="eastAsia"/>
              </w:rPr>
              <w:t>",</w:t>
            </w:r>
          </w:p>
          <w:p w14:paraId="30A47D2A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162840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"268464072",</w:t>
            </w:r>
          </w:p>
          <w:p w14:paraId="2B70F81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屏幕大</w:t>
            </w:r>
            <w:r>
              <w:rPr>
                <w:rFonts w:hint="eastAsia"/>
              </w:rPr>
              <w:t>",</w:t>
            </w:r>
          </w:p>
          <w:p w14:paraId="27EA262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C68EEB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4865A4A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"268471186",</w:t>
            </w:r>
          </w:p>
          <w:p w14:paraId="7E6AD8A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配置高</w:t>
            </w:r>
            <w:r>
              <w:rPr>
                <w:rFonts w:hint="eastAsia"/>
              </w:rPr>
              <w:t>",</w:t>
            </w:r>
          </w:p>
          <w:p w14:paraId="6407A3F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B08D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51FED11C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37A8F112" w14:textId="77777777" w:rsidR="0039745A" w:rsidRDefault="0039745A" w:rsidP="0039745A">
            <w:r>
              <w:tab/>
            </w:r>
            <w:r>
              <w:tab/>
              <w:t>"skuids": "5089239;5716981;5001209;5089253;5716985;5706773;5001175;4586850;4099139;5570999;5181380;6019534;5001213;4325123;4120319;5089275;4554941;5425721;5089235;5826214",</w:t>
            </w:r>
          </w:p>
          <w:p w14:paraId="67350778" w14:textId="77777777" w:rsidR="0039745A" w:rsidRDefault="0039745A" w:rsidP="0039745A">
            <w:r>
              <w:tab/>
            </w:r>
            <w:r>
              <w:tab/>
              <w:t>"selectedArea": {</w:t>
            </w:r>
          </w:p>
          <w:p w14:paraId="786C6ED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"city": "</w:t>
            </w:r>
            <w:r>
              <w:rPr>
                <w:rFonts w:hint="eastAsia"/>
              </w:rPr>
              <w:t>朝阳区</w:t>
            </w:r>
            <w:r>
              <w:rPr>
                <w:rFonts w:hint="eastAsia"/>
              </w:rPr>
              <w:t>",</w:t>
            </w:r>
          </w:p>
          <w:p w14:paraId="72E43B2A" w14:textId="77777777" w:rsidR="0039745A" w:rsidRDefault="0039745A" w:rsidP="0039745A">
            <w:r>
              <w:tab/>
            </w:r>
            <w:r>
              <w:tab/>
            </w:r>
            <w:r>
              <w:tab/>
              <w:t>"cityId": 72,</w:t>
            </w:r>
          </w:p>
          <w:p w14:paraId="38BEA22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"county": "</w:t>
            </w:r>
            <w:r>
              <w:rPr>
                <w:rFonts w:hint="eastAsia"/>
              </w:rPr>
              <w:t>三环到四环之间</w:t>
            </w:r>
            <w:r>
              <w:rPr>
                <w:rFonts w:hint="eastAsia"/>
              </w:rPr>
              <w:t>",</w:t>
            </w:r>
          </w:p>
          <w:p w14:paraId="0460BC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"province":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0E2CECD2" w14:textId="77777777" w:rsidR="0039745A" w:rsidRDefault="0039745A" w:rsidP="0039745A">
            <w:r>
              <w:tab/>
            </w:r>
            <w:r>
              <w:tab/>
            </w:r>
            <w:r>
              <w:tab/>
              <w:t>"provinceId": 1</w:t>
            </w:r>
          </w:p>
          <w:p w14:paraId="6C85F819" w14:textId="77777777" w:rsidR="0039745A" w:rsidRDefault="0039745A" w:rsidP="0039745A">
            <w:r>
              <w:tab/>
            </w:r>
            <w:r>
              <w:tab/>
              <w:t>},</w:t>
            </w:r>
          </w:p>
          <w:p w14:paraId="6A8BBFAE" w14:textId="77777777" w:rsidR="0039745A" w:rsidRDefault="0039745A" w:rsidP="0039745A">
            <w:r>
              <w:tab/>
            </w:r>
            <w:r>
              <w:tab/>
              <w:t>"extFlag": 0,</w:t>
            </w:r>
          </w:p>
          <w:p w14:paraId="0E4565EF" w14:textId="77777777" w:rsidR="0039745A" w:rsidRDefault="0039745A" w:rsidP="0039745A">
            <w:r>
              <w:tab/>
            </w:r>
            <w:r>
              <w:tab/>
              <w:t>"selectAttrList": [],</w:t>
            </w:r>
          </w:p>
          <w:p w14:paraId="17642EA2" w14:textId="77777777" w:rsidR="0039745A" w:rsidRDefault="0039745A" w:rsidP="0039745A">
            <w:r>
              <w:tab/>
            </w:r>
            <w:r>
              <w:tab/>
              <w:t>"roleModel": {</w:t>
            </w:r>
          </w:p>
          <w:p w14:paraId="795DC827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"areaIds": "1-72-2819-0",</w:t>
            </w:r>
          </w:p>
          <w:p w14:paraId="1DD46F1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"key":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79B58C0E" w14:textId="77777777" w:rsidR="0039745A" w:rsidRDefault="0039745A" w:rsidP="0039745A">
            <w:r>
              <w:tab/>
            </w:r>
            <w:r>
              <w:tab/>
            </w:r>
            <w:r>
              <w:tab/>
              <w:t>"page": "1",</w:t>
            </w:r>
          </w:p>
          <w:p w14:paraId="44CAEDB8" w14:textId="77777777" w:rsidR="0039745A" w:rsidRDefault="0039745A" w:rsidP="0039745A">
            <w:r>
              <w:tab/>
            </w:r>
            <w:r>
              <w:tab/>
            </w:r>
            <w:r>
              <w:tab/>
              <w:t>"poolid": 0,</w:t>
            </w:r>
          </w:p>
          <w:p w14:paraId="380E96C4" w14:textId="77777777" w:rsidR="0039745A" w:rsidRDefault="0039745A" w:rsidP="0039745A">
            <w:r>
              <w:tab/>
            </w:r>
            <w:r>
              <w:tab/>
            </w:r>
            <w:r>
              <w:tab/>
              <w:t>"store": "1"</w:t>
            </w:r>
          </w:p>
          <w:p w14:paraId="22BABEC3" w14:textId="77777777" w:rsidR="0039745A" w:rsidRDefault="0039745A" w:rsidP="0039745A">
            <w:r>
              <w:tab/>
            </w:r>
            <w:r>
              <w:tab/>
              <w:t>}</w:t>
            </w:r>
          </w:p>
          <w:p w14:paraId="71350558" w14:textId="77777777" w:rsidR="0039745A" w:rsidRDefault="0039745A" w:rsidP="0039745A">
            <w:r>
              <w:tab/>
              <w:t>},</w:t>
            </w:r>
          </w:p>
          <w:p w14:paraId="1A1AFE40" w14:textId="77777777" w:rsidR="0039745A" w:rsidRDefault="0039745A" w:rsidP="0039745A">
            <w:r>
              <w:tab/>
              <w:t>"resultCode": "0000",</w:t>
            </w:r>
          </w:p>
          <w:p w14:paraId="1898ABB4" w14:textId="77777777" w:rsidR="0039745A" w:rsidRDefault="0039745A" w:rsidP="0039745A">
            <w:r>
              <w:rPr>
                <w:rFonts w:hint="eastAsia"/>
              </w:rPr>
              <w:tab/>
              <w:t>"resultMessage":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33FFD2B0" w14:textId="77777777" w:rsidR="0039745A" w:rsidRDefault="0039745A" w:rsidP="0039745A">
            <w:r>
              <w:tab/>
              <w:t>"success": true</w:t>
            </w:r>
          </w:p>
          <w:p w14:paraId="7028FAB3" w14:textId="7842698C" w:rsidR="0039745A" w:rsidRDefault="0039745A" w:rsidP="0039745A">
            <w:r>
              <w:t>}</w:t>
            </w:r>
          </w:p>
        </w:tc>
      </w:tr>
    </w:tbl>
    <w:p w14:paraId="546697C8" w14:textId="77777777" w:rsidR="0039745A" w:rsidRPr="00E74B29" w:rsidRDefault="0039745A">
      <w:pPr>
        <w:pPrChange w:id="711" w:author="zongchao1" w:date="2018-01-25T18:51:00Z">
          <w:pPr>
            <w:pStyle w:val="a8"/>
            <w:ind w:left="840" w:firstLineChars="0"/>
          </w:pPr>
        </w:pPrChange>
      </w:pPr>
    </w:p>
    <w:p w14:paraId="218536B6" w14:textId="69714C81" w:rsidR="00750F81" w:rsidRPr="009B25CC" w:rsidRDefault="00750F81" w:rsidP="00750F81">
      <w:pPr>
        <w:pStyle w:val="3"/>
        <w:rPr>
          <w:rFonts w:ascii="微软雅黑" w:eastAsia="微软雅黑" w:hAnsi="微软雅黑"/>
          <w:b w:val="0"/>
        </w:rPr>
      </w:pPr>
      <w:bookmarkStart w:id="712" w:name="_Toc504652945"/>
      <w:r>
        <w:rPr>
          <w:rFonts w:ascii="微软雅黑" w:eastAsia="微软雅黑" w:hAnsi="微软雅黑" w:hint="eastAsia"/>
          <w:b w:val="0"/>
        </w:rPr>
        <w:t>历史采购单详情</w:t>
      </w:r>
      <w:r>
        <w:rPr>
          <w:rFonts w:ascii="微软雅黑" w:eastAsia="微软雅黑" w:hAnsi="微软雅黑"/>
          <w:b w:val="0"/>
        </w:rPr>
        <w:t>信息查询接口</w:t>
      </w:r>
      <w:bookmarkEnd w:id="712"/>
    </w:p>
    <w:p w14:paraId="0E909BB8" w14:textId="683A9E8C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E355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http://localhost:8081/history/queryHistoryDetilPurchase?purchaseNo=C1801231054&amp;currentPage=1&amp;pageSize=10</w:t>
      </w:r>
    </w:p>
    <w:p w14:paraId="5CB28CC7" w14:textId="2BE15FDD" w:rsidR="00750F81" w:rsidRPr="00995A29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E355C0">
        <w:rPr>
          <w:rFonts w:ascii="微软雅黑" w:eastAsia="微软雅黑" w:hAnsi="微软雅黑" w:hint="eastAsia"/>
        </w:rPr>
        <w:t>GET</w:t>
      </w:r>
    </w:p>
    <w:p w14:paraId="48CF8B34" w14:textId="77777777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750F81" w:rsidRPr="005E38E7" w14:paraId="6EF2ABA5" w14:textId="77777777" w:rsidTr="000A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D1C2CB8" w14:textId="77777777" w:rsidR="00750F81" w:rsidRPr="00716577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CEC7F17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37D44C94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668A9E95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750F81" w:rsidRPr="005E38E7" w14:paraId="03EBD1F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1449FD34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61" w:type="pct"/>
            <w:vAlign w:val="center"/>
          </w:tcPr>
          <w:p w14:paraId="75836DE2" w14:textId="2FC9F322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4E1B6792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S</w:t>
            </w:r>
            <w:r>
              <w:rPr>
                <w:rFonts w:eastAsiaTheme="minorEastAsia" w:cstheme="minorHAnsi"/>
              </w:rPr>
              <w:t>tring</w:t>
            </w:r>
          </w:p>
        </w:tc>
        <w:tc>
          <w:tcPr>
            <w:tcW w:w="1816" w:type="pct"/>
            <w:vAlign w:val="center"/>
          </w:tcPr>
          <w:p w14:paraId="0C61183F" w14:textId="1DABDA28" w:rsidR="00750F81" w:rsidRDefault="00750F81" w:rsidP="000A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采购单号</w:t>
            </w:r>
          </w:p>
        </w:tc>
      </w:tr>
      <w:tr w:rsidR="00750F81" w:rsidRPr="005E38E7" w14:paraId="522A0A0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74F3C7DB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47470FB9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C330D18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1D89FFE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750F81" w:rsidRPr="005E38E7" w14:paraId="1ABEDF2A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31CF2CE5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73FA272D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EBDEF51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3792EDF0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278412F8" w14:textId="77777777" w:rsidR="00750F81" w:rsidRPr="00A94632" w:rsidRDefault="00750F81" w:rsidP="00750F81"/>
    <w:p w14:paraId="10D87D3A" w14:textId="77777777" w:rsidR="00750F81" w:rsidRDefault="00750F81" w:rsidP="00750F8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97FBC9B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C48D856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1A032E8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9CDDC0E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4B95AF5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737701" w14:textId="77777777" w:rsidR="00750F81" w:rsidRPr="00FA345C" w:rsidRDefault="00750F81" w:rsidP="00AD03E6">
            <w:r w:rsidRPr="00FA345C">
              <w:rPr>
                <w:rFonts w:hint="eastAsia"/>
              </w:rPr>
              <w:t>success</w:t>
            </w:r>
          </w:p>
          <w:p w14:paraId="2CA91C09" w14:textId="77777777" w:rsidR="00750F81" w:rsidRPr="00742779" w:rsidRDefault="00750F81" w:rsidP="00AD03E6"/>
        </w:tc>
        <w:tc>
          <w:tcPr>
            <w:tcW w:w="1061" w:type="pct"/>
          </w:tcPr>
          <w:p w14:paraId="6EA5415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4C95A2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750F81" w:rsidRPr="005E38E7" w14:paraId="60F1B72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47685" w14:textId="77777777" w:rsidR="00750F81" w:rsidRPr="00FA345C" w:rsidRDefault="00750F81" w:rsidP="00AD03E6">
            <w:r w:rsidRPr="00FA345C">
              <w:rPr>
                <w:rFonts w:hint="eastAsia"/>
              </w:rPr>
              <w:t>resultCode</w:t>
            </w:r>
          </w:p>
          <w:p w14:paraId="36F3A4F5" w14:textId="77777777" w:rsidR="00750F81" w:rsidRPr="00742779" w:rsidRDefault="00750F81" w:rsidP="00AD03E6"/>
        </w:tc>
        <w:tc>
          <w:tcPr>
            <w:tcW w:w="1061" w:type="pct"/>
          </w:tcPr>
          <w:p w14:paraId="3C0C204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83EEC08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750F81" w:rsidRPr="005E38E7" w14:paraId="2791A6D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0B9774" w14:textId="77777777" w:rsidR="00750F81" w:rsidRPr="00FA345C" w:rsidRDefault="00750F81" w:rsidP="00AD03E6">
            <w:r w:rsidRPr="00FA345C">
              <w:rPr>
                <w:rFonts w:hint="eastAsia"/>
              </w:rPr>
              <w:t>resultMessage</w:t>
            </w:r>
          </w:p>
          <w:p w14:paraId="3BBDF989" w14:textId="77777777" w:rsidR="00750F81" w:rsidRPr="00742779" w:rsidRDefault="00750F81" w:rsidP="00AD03E6"/>
        </w:tc>
        <w:tc>
          <w:tcPr>
            <w:tcW w:w="1061" w:type="pct"/>
          </w:tcPr>
          <w:p w14:paraId="021ABFA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73857EB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750F81" w:rsidRPr="005E38E7" w14:paraId="52865FE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9B9859B" w14:textId="77777777" w:rsidR="00750F81" w:rsidRPr="00FA345C" w:rsidRDefault="00750F81" w:rsidP="00AD03E6">
            <w:r w:rsidRPr="00FA345C">
              <w:rPr>
                <w:rFonts w:hint="eastAsia"/>
              </w:rPr>
              <w:t>result</w:t>
            </w:r>
          </w:p>
          <w:p w14:paraId="7D475170" w14:textId="77777777" w:rsidR="00750F81" w:rsidRPr="00742779" w:rsidRDefault="00750F81" w:rsidP="00AD03E6"/>
        </w:tc>
        <w:tc>
          <w:tcPr>
            <w:tcW w:w="1061" w:type="pct"/>
          </w:tcPr>
          <w:p w14:paraId="340C367E" w14:textId="4E08A8C0" w:rsidR="00750F81" w:rsidRDefault="000A4187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OrderResultInfo</w:t>
            </w:r>
          </w:p>
        </w:tc>
        <w:tc>
          <w:tcPr>
            <w:tcW w:w="2878" w:type="pct"/>
          </w:tcPr>
          <w:p w14:paraId="53933C8A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08195492" w14:textId="77777777" w:rsidR="00750F81" w:rsidRDefault="00750F81" w:rsidP="00750F81"/>
    <w:p w14:paraId="38E4F4AF" w14:textId="77777777" w:rsidR="000A4187" w:rsidRDefault="000A4187" w:rsidP="00750F81"/>
    <w:p w14:paraId="4ECE14FE" w14:textId="77777777" w:rsidR="00750F81" w:rsidRDefault="00750F81" w:rsidP="00750F81">
      <w:r>
        <w:rPr>
          <w:rFonts w:asciiTheme="minorHAnsi" w:eastAsiaTheme="minorEastAsia" w:hAnsiTheme="minorHAnsi" w:cstheme="minorHAnsi"/>
        </w:rPr>
        <w:t>OrderResultInfo: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D6BE432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30837B4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D4DCF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D241C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0F0665B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1E2E7B" w14:textId="77777777" w:rsidR="00750F81" w:rsidRPr="00FA345C" w:rsidRDefault="00750F81" w:rsidP="00AD03E6">
            <w:r>
              <w:t>totalNum</w:t>
            </w:r>
          </w:p>
          <w:p w14:paraId="13E9CFC5" w14:textId="77777777" w:rsidR="00750F81" w:rsidRPr="00742779" w:rsidRDefault="00750F81" w:rsidP="00AD03E6"/>
        </w:tc>
        <w:tc>
          <w:tcPr>
            <w:tcW w:w="1061" w:type="pct"/>
          </w:tcPr>
          <w:p w14:paraId="0BD47D0E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1CE364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750F81" w:rsidRPr="005E38E7" w14:paraId="7477E86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3780DD9" w14:textId="77777777" w:rsidR="00750F81" w:rsidRDefault="00750F81" w:rsidP="00AD03E6">
            <w:r>
              <w:lastRenderedPageBreak/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2FB7E9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3D8362F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0D3515" w:rsidRPr="005E38E7" w14:paraId="017B7A29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ADFEA50" w14:textId="25792769" w:rsidR="000D3515" w:rsidRDefault="000D3515" w:rsidP="00AD03E6">
            <w:r w:rsidRPr="000D3515">
              <w:rPr>
                <w:rFonts w:hint="eastAsia"/>
              </w:rPr>
              <w:t>skuTotalNum</w:t>
            </w:r>
          </w:p>
        </w:tc>
        <w:tc>
          <w:tcPr>
            <w:tcW w:w="1061" w:type="pct"/>
          </w:tcPr>
          <w:p w14:paraId="0B2CE33F" w14:textId="7F4AFA9A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41695BE" w14:textId="18F8F096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 w:rsidR="00810EAC">
              <w:rPr>
                <w:rFonts w:asciiTheme="minorHAnsi" w:eastAsiaTheme="minorEastAsia" w:hAnsiTheme="minorHAnsi" w:cstheme="minorHAnsi" w:hint="eastAsia"/>
              </w:rPr>
              <w:t>总</w:t>
            </w:r>
            <w:r>
              <w:rPr>
                <w:rFonts w:asciiTheme="minorHAnsi" w:eastAsiaTheme="minorEastAsia" w:hAnsiTheme="minorHAnsi" w:cstheme="minorHAnsi" w:hint="eastAsia"/>
              </w:rPr>
              <w:t>数量</w:t>
            </w:r>
          </w:p>
        </w:tc>
      </w:tr>
      <w:tr w:rsidR="00750F81" w:rsidRPr="005E38E7" w14:paraId="0DA862A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71AC4DA" w14:textId="77777777" w:rsidR="00750F81" w:rsidRPr="00742779" w:rsidRDefault="00750F81" w:rsidP="00AD03E6">
            <w:r>
              <w:rPr>
                <w:rFonts w:asciiTheme="minorHAnsi" w:eastAsiaTheme="minorEastAsia" w:hAnsiTheme="minorHAnsi" w:cstheme="minorHAnsi"/>
              </w:rPr>
              <w:t>List&lt;OrderInfo&gt;</w:t>
            </w:r>
          </w:p>
        </w:tc>
        <w:tc>
          <w:tcPr>
            <w:tcW w:w="1061" w:type="pct"/>
          </w:tcPr>
          <w:p w14:paraId="18FEC38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009FCDD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FDCBD2B" w14:textId="77777777" w:rsidR="00750F81" w:rsidRPr="002F150B" w:rsidRDefault="00750F81" w:rsidP="00750F81"/>
    <w:p w14:paraId="2251D135" w14:textId="77777777" w:rsidR="00750F81" w:rsidRDefault="00750F81" w:rsidP="00750F81"/>
    <w:p w14:paraId="37D3B163" w14:textId="77777777" w:rsidR="00750F81" w:rsidRPr="009B25CC" w:rsidRDefault="00750F81" w:rsidP="00750F81">
      <w:r>
        <w:rPr>
          <w:rFonts w:asciiTheme="minorHAnsi" w:eastAsiaTheme="minorEastAsia" w:hAnsiTheme="minorHAnsi" w:cstheme="minorHAnsi"/>
        </w:rPr>
        <w:t>OrderInfo: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18272BB7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F48FDF7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E43CA8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9BDF9D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1505524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C4C733" w14:textId="77777777" w:rsidR="00750F81" w:rsidRPr="00FA345C" w:rsidRDefault="00750F81" w:rsidP="00AD03E6">
            <w:r>
              <w:t>skuId</w:t>
            </w:r>
          </w:p>
          <w:p w14:paraId="651AC073" w14:textId="77777777" w:rsidR="00750F81" w:rsidRPr="00742779" w:rsidRDefault="00750F81" w:rsidP="00AD03E6"/>
        </w:tc>
        <w:tc>
          <w:tcPr>
            <w:tcW w:w="1061" w:type="pct"/>
          </w:tcPr>
          <w:p w14:paraId="4E55DC3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EDD4B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750F81" w:rsidRPr="005E38E7" w14:paraId="41FD5245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36989" w14:textId="77777777" w:rsidR="00750F81" w:rsidRPr="00742779" w:rsidRDefault="00750F81" w:rsidP="00AD03E6">
            <w:r>
              <w:rPr>
                <w:rFonts w:cstheme="minorHAnsi"/>
                <w:kern w:val="0"/>
                <w:szCs w:val="21"/>
              </w:rPr>
              <w:t>sceneId</w:t>
            </w:r>
            <w:r w:rsidRPr="00742779">
              <w:t xml:space="preserve"> </w:t>
            </w:r>
          </w:p>
        </w:tc>
        <w:tc>
          <w:tcPr>
            <w:tcW w:w="1061" w:type="pct"/>
          </w:tcPr>
          <w:p w14:paraId="37644F2A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E3DC00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750F81" w:rsidRPr="005E38E7" w14:paraId="39137B2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49E69A" w14:textId="77777777" w:rsidR="00750F81" w:rsidRPr="00742779" w:rsidRDefault="00750F81" w:rsidP="00AD03E6">
            <w:r w:rsidRPr="004153B3">
              <w:t>classify</w:t>
            </w:r>
          </w:p>
        </w:tc>
        <w:tc>
          <w:tcPr>
            <w:tcW w:w="1061" w:type="pct"/>
          </w:tcPr>
          <w:p w14:paraId="64206B0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AB5BCA9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750F81" w:rsidRPr="005E38E7" w14:paraId="20D74C4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B69811B" w14:textId="77777777" w:rsidR="00750F81" w:rsidRPr="00742779" w:rsidRDefault="00750F81" w:rsidP="00AD03E6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598ACA24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C799F0B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750F81" w:rsidRPr="005E38E7" w14:paraId="24E2D9C6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E960D1E" w14:textId="77777777" w:rsidR="00750F81" w:rsidRPr="004153B3" w:rsidRDefault="00750F81" w:rsidP="00AD03E6">
            <w:r>
              <w:rPr>
                <w:rFonts w:hint="eastAsia"/>
              </w:rPr>
              <w:t>skuName</w:t>
            </w:r>
          </w:p>
        </w:tc>
        <w:tc>
          <w:tcPr>
            <w:tcW w:w="1061" w:type="pct"/>
          </w:tcPr>
          <w:p w14:paraId="5D82231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48A3367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750F81" w:rsidRPr="005E38E7" w14:paraId="2255BA7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DC9553A" w14:textId="77777777" w:rsidR="00750F81" w:rsidRPr="004153B3" w:rsidRDefault="00750F81" w:rsidP="00AD03E6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FD752D0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290A6A5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750F81" w:rsidRPr="005E38E7" w14:paraId="7B6F6E4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DE6B39" w14:textId="77777777" w:rsidR="00750F81" w:rsidRPr="004153B3" w:rsidRDefault="00750F81" w:rsidP="00AD03E6">
            <w:r w:rsidRPr="004153B3">
              <w:t>size</w:t>
            </w:r>
          </w:p>
        </w:tc>
        <w:tc>
          <w:tcPr>
            <w:tcW w:w="1061" w:type="pct"/>
          </w:tcPr>
          <w:p w14:paraId="68C4524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E966A0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750F81" w:rsidRPr="005E38E7" w14:paraId="2ADC891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CE5A547" w14:textId="77777777" w:rsidR="00750F81" w:rsidRPr="004153B3" w:rsidRDefault="00750F81" w:rsidP="00AD03E6">
            <w:r w:rsidRPr="004153B3">
              <w:t>weight</w:t>
            </w:r>
          </w:p>
        </w:tc>
        <w:tc>
          <w:tcPr>
            <w:tcW w:w="1061" w:type="pct"/>
          </w:tcPr>
          <w:p w14:paraId="110283C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885AA21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750F81" w:rsidRPr="005E38E7" w14:paraId="3E5F648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84B7D5" w14:textId="77777777" w:rsidR="00750F81" w:rsidRPr="004153B3" w:rsidRDefault="00750F81" w:rsidP="00AD03E6">
            <w:r w:rsidRPr="004153B3">
              <w:t>wserve</w:t>
            </w:r>
          </w:p>
        </w:tc>
        <w:tc>
          <w:tcPr>
            <w:tcW w:w="1061" w:type="pct"/>
          </w:tcPr>
          <w:p w14:paraId="238D5D38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13DE3F8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750F81" w:rsidRPr="005E38E7" w14:paraId="5E5A72A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A07B2A" w14:textId="77777777" w:rsidR="00750F81" w:rsidRPr="004153B3" w:rsidRDefault="00750F81" w:rsidP="00AD03E6">
            <w:r w:rsidRPr="004153B3">
              <w:t>energy</w:t>
            </w:r>
          </w:p>
        </w:tc>
        <w:tc>
          <w:tcPr>
            <w:tcW w:w="1061" w:type="pct"/>
          </w:tcPr>
          <w:p w14:paraId="63A1E3A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54A879E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750F81" w:rsidRPr="005E38E7" w14:paraId="493471B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EC7C27" w14:textId="77777777" w:rsidR="00750F81" w:rsidRPr="004153B3" w:rsidRDefault="00750F81" w:rsidP="00AD03E6">
            <w:r w:rsidRPr="004153B3">
              <w:t>num</w:t>
            </w:r>
          </w:p>
        </w:tc>
        <w:tc>
          <w:tcPr>
            <w:tcW w:w="1061" w:type="pct"/>
          </w:tcPr>
          <w:p w14:paraId="6163D30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4DA4E00F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750F81" w:rsidRPr="005E38E7" w14:paraId="21C321E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FB8A9D" w14:textId="77777777" w:rsidR="00750F81" w:rsidRPr="004153B3" w:rsidRDefault="00750F81" w:rsidP="00AD03E6">
            <w:r w:rsidRPr="004153B3"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7C01A30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65D7C590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750F81" w:rsidRPr="005E38E7" w14:paraId="4915A9C0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F910D5" w14:textId="77777777" w:rsidR="00750F81" w:rsidRPr="004153B3" w:rsidRDefault="00750F81" w:rsidP="00AD03E6">
            <w:r w:rsidRPr="004153B3">
              <w:t>total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4F079AC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71C90D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商品总价</w:t>
            </w:r>
          </w:p>
        </w:tc>
      </w:tr>
    </w:tbl>
    <w:p w14:paraId="5F1E14C6" w14:textId="77777777" w:rsidR="00750F81" w:rsidRPr="009B25CC" w:rsidRDefault="00750F81" w:rsidP="00750F81">
      <w:pPr>
        <w:pStyle w:val="a8"/>
        <w:ind w:left="840" w:firstLineChars="0" w:firstLine="0"/>
      </w:pPr>
    </w:p>
    <w:p w14:paraId="200FCA98" w14:textId="77777777" w:rsidR="00750F81" w:rsidRPr="00E74B29" w:rsidRDefault="00750F81" w:rsidP="00750F81">
      <w:pPr>
        <w:pStyle w:val="a8"/>
        <w:numPr>
          <w:ilvl w:val="0"/>
          <w:numId w:val="9"/>
        </w:numPr>
        <w:ind w:firstLineChars="0"/>
      </w:pPr>
      <w:bookmarkStart w:id="713" w:name="OLE_LINK4"/>
      <w:r>
        <w:rPr>
          <w:rFonts w:ascii="微软雅黑" w:eastAsia="微软雅黑" w:hAnsi="微软雅黑" w:hint="eastAsia"/>
        </w:rPr>
        <w:t>返回示例</w:t>
      </w:r>
    </w:p>
    <w:bookmarkEnd w:id="713"/>
    <w:p w14:paraId="59C1D0A2" w14:textId="77777777" w:rsidR="00E355C0" w:rsidRDefault="00E355C0" w:rsidP="00E355C0">
      <w:pPr>
        <w:pStyle w:val="a8"/>
        <w:ind w:left="840"/>
      </w:pPr>
      <w:r>
        <w:t>{</w:t>
      </w:r>
    </w:p>
    <w:p w14:paraId="7B6DBABA" w14:textId="77777777" w:rsidR="00E355C0" w:rsidRDefault="00E355C0" w:rsidP="00E355C0">
      <w:pPr>
        <w:pStyle w:val="a8"/>
        <w:ind w:left="840"/>
      </w:pPr>
      <w:r>
        <w:t xml:space="preserve">    "result": {</w:t>
      </w:r>
    </w:p>
    <w:p w14:paraId="3BA176A5" w14:textId="77777777" w:rsidR="00E355C0" w:rsidRDefault="00E355C0" w:rsidP="00E355C0">
      <w:pPr>
        <w:pStyle w:val="a8"/>
        <w:ind w:left="840"/>
      </w:pPr>
      <w:r>
        <w:t xml:space="preserve">        "list": [</w:t>
      </w:r>
    </w:p>
    <w:p w14:paraId="3C516232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930F23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05C981A7" w14:textId="77777777" w:rsidR="00E355C0" w:rsidRDefault="00E355C0" w:rsidP="00E355C0">
      <w:pPr>
        <w:pStyle w:val="a8"/>
        <w:ind w:left="840"/>
      </w:pPr>
      <w:r>
        <w:t xml:space="preserve">                "name": "121212122",</w:t>
      </w:r>
    </w:p>
    <w:p w14:paraId="1E7F8A55" w14:textId="77777777" w:rsidR="00E355C0" w:rsidRDefault="00E355C0" w:rsidP="00E355C0">
      <w:pPr>
        <w:pStyle w:val="a8"/>
        <w:ind w:left="840"/>
      </w:pPr>
      <w:r>
        <w:t xml:space="preserve">                "num": 3,</w:t>
      </w:r>
    </w:p>
    <w:p w14:paraId="1DEAAE3B" w14:textId="77777777" w:rsidR="00E355C0" w:rsidRDefault="00E355C0" w:rsidP="00E355C0">
      <w:pPr>
        <w:pStyle w:val="a8"/>
        <w:ind w:left="840"/>
      </w:pPr>
      <w:r>
        <w:t xml:space="preserve">                "size": "",</w:t>
      </w:r>
    </w:p>
    <w:p w14:paraId="4F2ACE9F" w14:textId="77777777" w:rsidR="00E355C0" w:rsidRDefault="00E355C0" w:rsidP="00E355C0">
      <w:pPr>
        <w:pStyle w:val="a8"/>
        <w:ind w:left="840"/>
      </w:pPr>
      <w:r>
        <w:t xml:space="preserve">                "skuId": "123456",</w:t>
      </w:r>
    </w:p>
    <w:p w14:paraId="384584A7" w14:textId="77777777" w:rsidR="00E355C0" w:rsidRDefault="00E355C0" w:rsidP="00E355C0">
      <w:pPr>
        <w:pStyle w:val="a8"/>
        <w:ind w:left="840"/>
      </w:pPr>
      <w:r>
        <w:t xml:space="preserve">                "totalPrice": -3,</w:t>
      </w:r>
    </w:p>
    <w:p w14:paraId="5DFEBACE" w14:textId="77777777" w:rsidR="00E355C0" w:rsidRDefault="00E355C0" w:rsidP="00E355C0">
      <w:pPr>
        <w:pStyle w:val="a8"/>
        <w:ind w:left="840"/>
      </w:pPr>
      <w:r>
        <w:t xml:space="preserve">                "unitPrice": -1</w:t>
      </w:r>
    </w:p>
    <w:p w14:paraId="10515D4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C738073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6137C9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049F8B4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7AE8472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7D1BF3F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346B0999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095BF559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7E004BE" w14:textId="77777777" w:rsidR="00E355C0" w:rsidRDefault="00E355C0" w:rsidP="00E355C0">
      <w:pPr>
        <w:pStyle w:val="a8"/>
        <w:ind w:left="840"/>
      </w:pPr>
      <w:r>
        <w:lastRenderedPageBreak/>
        <w:t xml:space="preserve">                "size": "0×0×0",</w:t>
      </w:r>
    </w:p>
    <w:p w14:paraId="5822A358" w14:textId="77777777" w:rsidR="00E355C0" w:rsidRDefault="00E355C0" w:rsidP="00E355C0">
      <w:pPr>
        <w:pStyle w:val="a8"/>
        <w:ind w:left="840"/>
      </w:pPr>
      <w:r>
        <w:t xml:space="preserve">                "skuId": "111112",</w:t>
      </w:r>
    </w:p>
    <w:p w14:paraId="43E15B42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3776C938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631245CE" w14:textId="77777777" w:rsidR="00E355C0" w:rsidRDefault="00E355C0" w:rsidP="00E355C0">
      <w:pPr>
        <w:pStyle w:val="a8"/>
        <w:ind w:left="840"/>
      </w:pPr>
      <w:r>
        <w:t xml:space="preserve">                "weight": "0.09",</w:t>
      </w:r>
    </w:p>
    <w:p w14:paraId="4F0CCF3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397679F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1313A9E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28A282FC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7D87D13D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5E730D3D" w14:textId="77777777" w:rsidR="00E355C0" w:rsidRDefault="00E355C0" w:rsidP="00E355C0">
      <w:pPr>
        <w:pStyle w:val="a8"/>
        <w:ind w:left="840"/>
      </w:pPr>
      <w:r>
        <w:t xml:space="preserve">                "energy": 1,</w:t>
      </w:r>
    </w:p>
    <w:p w14:paraId="7ECFD59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064117E9" w14:textId="77777777" w:rsidR="00E355C0" w:rsidRDefault="00E355C0" w:rsidP="00E355C0">
      <w:pPr>
        <w:pStyle w:val="a8"/>
        <w:ind w:left="840"/>
      </w:pPr>
      <w:r>
        <w:t xml:space="preserve">                "num": 5,</w:t>
      </w:r>
    </w:p>
    <w:p w14:paraId="0A3EFF6B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DD96112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076DC808" w14:textId="77777777" w:rsidR="00E355C0" w:rsidRDefault="00E355C0" w:rsidP="00E355C0">
      <w:pPr>
        <w:pStyle w:val="a8"/>
        <w:ind w:left="840"/>
      </w:pPr>
      <w:r>
        <w:t xml:space="preserve">                "skuId": "111111",</w:t>
      </w:r>
    </w:p>
    <w:p w14:paraId="199FA23E" w14:textId="77777777" w:rsidR="00E355C0" w:rsidRDefault="00E355C0" w:rsidP="00E355C0">
      <w:pPr>
        <w:pStyle w:val="a8"/>
        <w:ind w:left="840"/>
      </w:pPr>
      <w:r>
        <w:t xml:space="preserve">                "totalPrice": -5,</w:t>
      </w:r>
    </w:p>
    <w:p w14:paraId="1C1FD501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0C3B4ED9" w14:textId="77777777" w:rsidR="00E355C0" w:rsidRDefault="00E355C0" w:rsidP="00E355C0">
      <w:pPr>
        <w:pStyle w:val="a8"/>
        <w:ind w:left="840"/>
      </w:pPr>
      <w:r>
        <w:t xml:space="preserve">                "weight": "2.68",</w:t>
      </w:r>
    </w:p>
    <w:p w14:paraId="5A4C993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479FEB7D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5D19FFF0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497C78B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47311A1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41C1E07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45CDB483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7F92D9A8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3FB4FA97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1CFE56BD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64524901" w14:textId="77777777" w:rsidR="00E355C0" w:rsidRDefault="00E355C0" w:rsidP="00E355C0">
      <w:pPr>
        <w:pStyle w:val="a8"/>
        <w:ind w:left="840"/>
      </w:pPr>
      <w:r>
        <w:t xml:space="preserve">                "skuId": "111113",</w:t>
      </w:r>
    </w:p>
    <w:p w14:paraId="43C79BFB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5BB7C63F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343D4577" w14:textId="77777777" w:rsidR="00E355C0" w:rsidRDefault="00E355C0" w:rsidP="00E355C0">
      <w:pPr>
        <w:pStyle w:val="a8"/>
        <w:ind w:left="840"/>
      </w:pPr>
      <w:r>
        <w:t xml:space="preserve">                "weight": "0.25",</w:t>
      </w:r>
    </w:p>
    <w:p w14:paraId="2D9EB342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3C4FBA54" w14:textId="77777777" w:rsidR="00E355C0" w:rsidRDefault="00E355C0" w:rsidP="00E355C0">
      <w:pPr>
        <w:pStyle w:val="a8"/>
        <w:ind w:left="840"/>
      </w:pPr>
      <w:r>
        <w:t xml:space="preserve">            }</w:t>
      </w:r>
    </w:p>
    <w:p w14:paraId="59ABE9B4" w14:textId="77777777" w:rsidR="00E355C0" w:rsidRDefault="00E355C0" w:rsidP="00E355C0">
      <w:pPr>
        <w:pStyle w:val="a8"/>
        <w:ind w:left="840"/>
      </w:pPr>
      <w:r>
        <w:t xml:space="preserve">        ],</w:t>
      </w:r>
    </w:p>
    <w:p w14:paraId="33317948" w14:textId="77777777" w:rsidR="00E355C0" w:rsidRDefault="00E355C0" w:rsidP="00E355C0">
      <w:pPr>
        <w:pStyle w:val="a8"/>
        <w:ind w:left="840"/>
      </w:pPr>
      <w:r>
        <w:t xml:space="preserve">        "skuTotalNum": 10,</w:t>
      </w:r>
    </w:p>
    <w:p w14:paraId="0C067F4C" w14:textId="77777777" w:rsidR="00E355C0" w:rsidRDefault="00E355C0" w:rsidP="00E355C0">
      <w:pPr>
        <w:pStyle w:val="a8"/>
        <w:ind w:left="840"/>
      </w:pPr>
      <w:r>
        <w:t xml:space="preserve">        "totalAmount": -10,</w:t>
      </w:r>
    </w:p>
    <w:p w14:paraId="704E4CAA" w14:textId="77777777" w:rsidR="00E355C0" w:rsidRDefault="00E355C0" w:rsidP="00E355C0">
      <w:pPr>
        <w:pStyle w:val="a8"/>
        <w:ind w:left="840"/>
      </w:pPr>
      <w:r>
        <w:t xml:space="preserve">        "totalNum": 4</w:t>
      </w:r>
    </w:p>
    <w:p w14:paraId="06E00F98" w14:textId="77777777" w:rsidR="00E355C0" w:rsidRDefault="00E355C0" w:rsidP="00E355C0">
      <w:pPr>
        <w:pStyle w:val="a8"/>
        <w:ind w:left="840"/>
      </w:pPr>
      <w:r>
        <w:t xml:space="preserve">    },</w:t>
      </w:r>
    </w:p>
    <w:p w14:paraId="5CC2FB2E" w14:textId="77777777" w:rsidR="00E355C0" w:rsidRDefault="00E355C0" w:rsidP="00E355C0">
      <w:pPr>
        <w:pStyle w:val="a8"/>
        <w:ind w:left="840"/>
      </w:pPr>
      <w:r>
        <w:t xml:space="preserve">    "resultCode": "0000",</w:t>
      </w:r>
    </w:p>
    <w:p w14:paraId="3F2B000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FAE0BF3" w14:textId="77777777" w:rsidR="00E355C0" w:rsidRDefault="00E355C0" w:rsidP="00E355C0">
      <w:pPr>
        <w:pStyle w:val="a8"/>
        <w:ind w:left="840"/>
      </w:pPr>
      <w:r>
        <w:t xml:space="preserve">    "success": true</w:t>
      </w:r>
    </w:p>
    <w:p w14:paraId="67C31D5F" w14:textId="030D5494" w:rsidR="0007722D" w:rsidRDefault="00E355C0" w:rsidP="00E355C0">
      <w:pPr>
        <w:pStyle w:val="a8"/>
        <w:ind w:left="840" w:firstLineChars="0" w:firstLine="0"/>
        <w:rPr>
          <w:ins w:id="714" w:author="zongchao1" w:date="2018-01-25T18:48:00Z"/>
        </w:rPr>
      </w:pPr>
      <w:r>
        <w:lastRenderedPageBreak/>
        <w:t>}</w:t>
      </w:r>
    </w:p>
    <w:p w14:paraId="1F6C4144" w14:textId="77777777" w:rsidR="0039745A" w:rsidRDefault="0039745A" w:rsidP="00E355C0">
      <w:pPr>
        <w:pStyle w:val="a8"/>
        <w:ind w:left="840" w:firstLineChars="0" w:firstLine="0"/>
        <w:rPr>
          <w:ins w:id="715" w:author="zongchao1" w:date="2018-01-25T18:48:00Z"/>
        </w:rPr>
      </w:pPr>
    </w:p>
    <w:p w14:paraId="1B10B472" w14:textId="1E5DBABE" w:rsidR="00C56A04" w:rsidRPr="009B25CC" w:rsidRDefault="00C56A04" w:rsidP="00C56A04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是否是</w:t>
      </w:r>
      <w:r>
        <w:rPr>
          <w:rFonts w:ascii="微软雅黑" w:eastAsia="微软雅黑" w:hAnsi="微软雅黑"/>
          <w:b w:val="0"/>
        </w:rPr>
        <w:t>企业用户查询接口</w:t>
      </w:r>
    </w:p>
    <w:p w14:paraId="17108D18" w14:textId="43EBDED8" w:rsidR="0039745A" w:rsidRPr="00C56A04" w:rsidRDefault="0039745A" w:rsidP="00E355C0">
      <w:pPr>
        <w:pStyle w:val="a8"/>
        <w:ind w:left="840" w:firstLineChars="0" w:firstLine="0"/>
      </w:pPr>
    </w:p>
    <w:p w14:paraId="3F2BF22D" w14:textId="5194039F" w:rsidR="00C56A04" w:rsidRPr="0039745A" w:rsidRDefault="00C56A04" w:rsidP="00C56A04">
      <w:pPr>
        <w:numPr>
          <w:ilvl w:val="0"/>
          <w:numId w:val="9"/>
        </w:numPr>
        <w:spacing w:line="0" w:lineRule="atLeast"/>
        <w:rPr>
          <w:ins w:id="716" w:author="zongchao1" w:date="2018-01-25T18:52:00Z"/>
          <w:rFonts w:ascii="微软雅黑" w:eastAsia="微软雅黑" w:hAnsi="微软雅黑"/>
          <w:szCs w:val="22"/>
        </w:rPr>
      </w:pPr>
      <w:ins w:id="717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URL示例：</w:t>
        </w:r>
        <w:r w:rsidRPr="0039745A">
          <w:rPr>
            <w:rFonts w:ascii="微软雅黑" w:eastAsia="微软雅黑" w:hAnsi="微软雅黑"/>
            <w:szCs w:val="22"/>
          </w:rPr>
          <w:t xml:space="preserve"> 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public/</w:t>
      </w:r>
      <w:r w:rsidRPr="00C56A0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isEnterpriseUser</w:t>
      </w:r>
      <w:r w:rsidDel="007D055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del w:id="718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queryHistoryDetil</w:delText>
        </w:r>
      </w:del>
    </w:p>
    <w:p w14:paraId="13F6912D" w14:textId="77777777" w:rsidR="00C56A04" w:rsidRPr="0039745A" w:rsidRDefault="00C56A04" w:rsidP="00C56A04">
      <w:pPr>
        <w:numPr>
          <w:ilvl w:val="0"/>
          <w:numId w:val="9"/>
        </w:numPr>
        <w:spacing w:line="0" w:lineRule="atLeast"/>
        <w:rPr>
          <w:ins w:id="719" w:author="zongchao1" w:date="2018-01-25T18:52:00Z"/>
          <w:rFonts w:ascii="微软雅黑" w:eastAsia="微软雅黑" w:hAnsi="微软雅黑"/>
          <w:szCs w:val="22"/>
        </w:rPr>
      </w:pPr>
      <w:ins w:id="720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HTTPS请求方式：GET</w:t>
        </w:r>
      </w:ins>
    </w:p>
    <w:p w14:paraId="752C233E" w14:textId="77777777" w:rsidR="00C56A04" w:rsidRDefault="00C56A04" w:rsidP="00C56A04">
      <w:pPr>
        <w:numPr>
          <w:ilvl w:val="0"/>
          <w:numId w:val="9"/>
        </w:numPr>
        <w:spacing w:line="0" w:lineRule="atLeast"/>
        <w:rPr>
          <w:ins w:id="721" w:author="hanhaozheng" w:date="2018-04-26T18:36:00Z"/>
          <w:rFonts w:ascii="微软雅黑" w:eastAsia="微软雅黑" w:hAnsi="微软雅黑"/>
          <w:szCs w:val="22"/>
        </w:rPr>
      </w:pPr>
      <w:ins w:id="722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请求参数</w:t>
        </w:r>
      </w:ins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285CC5" w:rsidRPr="005E38E7" w14:paraId="50204BEA" w14:textId="77777777" w:rsidTr="00BF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23" w:author="hanhaozheng" w:date="2018-04-26T18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7AAD4F5E" w14:textId="77777777" w:rsidR="00285CC5" w:rsidRPr="00716577" w:rsidRDefault="00285CC5" w:rsidP="00BF0B07">
            <w:pPr>
              <w:jc w:val="center"/>
              <w:rPr>
                <w:ins w:id="724" w:author="hanhaozheng" w:date="2018-04-26T18:36:00Z"/>
                <w:b w:val="0"/>
                <w:sz w:val="20"/>
                <w:szCs w:val="18"/>
              </w:rPr>
            </w:pPr>
            <w:ins w:id="725" w:author="hanhaozheng" w:date="2018-04-26T18:36:00Z">
              <w:r>
                <w:rPr>
                  <w:sz w:val="20"/>
                  <w:szCs w:val="18"/>
                </w:rPr>
                <w:t>参数名</w:t>
              </w:r>
            </w:ins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65CAC05B" w14:textId="77777777" w:rsidR="00285CC5" w:rsidRPr="00716577" w:rsidRDefault="00285CC5" w:rsidP="00BF0B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6" w:author="hanhaozheng" w:date="2018-04-26T18:36:00Z"/>
                <w:b w:val="0"/>
                <w:sz w:val="20"/>
                <w:szCs w:val="18"/>
              </w:rPr>
            </w:pPr>
            <w:ins w:id="727" w:author="hanhaozheng" w:date="2018-04-26T18:36:00Z">
              <w:r w:rsidRPr="00716577">
                <w:rPr>
                  <w:sz w:val="20"/>
                  <w:szCs w:val="18"/>
                </w:rPr>
                <w:t>参数选项</w:t>
              </w:r>
            </w:ins>
          </w:p>
        </w:tc>
        <w:tc>
          <w:tcPr>
            <w:tcW w:w="1815" w:type="pct"/>
            <w:shd w:val="clear" w:color="auto" w:fill="BFBFBF" w:themeFill="background1" w:themeFillShade="BF"/>
          </w:tcPr>
          <w:p w14:paraId="2E4262F6" w14:textId="77777777" w:rsidR="00285CC5" w:rsidRPr="00716577" w:rsidRDefault="00285CC5" w:rsidP="00BF0B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8" w:author="hanhaozheng" w:date="2018-04-26T18:36:00Z"/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43DB5387" w14:textId="77777777" w:rsidR="00285CC5" w:rsidRPr="00716577" w:rsidRDefault="00285CC5" w:rsidP="00BF0B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9" w:author="hanhaozheng" w:date="2018-04-26T18:36:00Z"/>
                <w:b w:val="0"/>
                <w:sz w:val="20"/>
                <w:szCs w:val="18"/>
              </w:rPr>
            </w:pPr>
            <w:ins w:id="730" w:author="hanhaozheng" w:date="2018-04-26T18:36:00Z">
              <w:r w:rsidRPr="00716577">
                <w:rPr>
                  <w:rFonts w:hint="eastAsia"/>
                  <w:sz w:val="20"/>
                  <w:szCs w:val="18"/>
                </w:rPr>
                <w:t>意义</w:t>
              </w:r>
            </w:ins>
          </w:p>
        </w:tc>
      </w:tr>
    </w:tbl>
    <w:p w14:paraId="21163740" w14:textId="77777777" w:rsidR="00285CC5" w:rsidRPr="0039745A" w:rsidRDefault="00285CC5" w:rsidP="00285CC5">
      <w:pPr>
        <w:spacing w:line="0" w:lineRule="atLeast"/>
        <w:rPr>
          <w:ins w:id="731" w:author="zongchao1" w:date="2018-01-25T18:52:00Z"/>
          <w:rFonts w:ascii="微软雅黑" w:eastAsia="微软雅黑" w:hAnsi="微软雅黑" w:hint="eastAsia"/>
          <w:szCs w:val="22"/>
        </w:rPr>
        <w:pPrChange w:id="732" w:author="hanhaozheng" w:date="2018-04-26T18:36:00Z">
          <w:pPr>
            <w:numPr>
              <w:numId w:val="9"/>
            </w:numPr>
            <w:spacing w:line="0" w:lineRule="atLeast"/>
            <w:ind w:left="840" w:hanging="420"/>
          </w:pPr>
        </w:pPrChange>
      </w:pPr>
      <w:bookmarkStart w:id="733" w:name="_GoBack"/>
      <w:bookmarkEnd w:id="733"/>
    </w:p>
    <w:p w14:paraId="27917E1E" w14:textId="77777777" w:rsidR="00C56A04" w:rsidRDefault="00C56A04" w:rsidP="00C56A0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C56A04" w:rsidRPr="00794512" w14:paraId="37007B2F" w14:textId="77777777" w:rsidTr="004A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7CAF02B" w14:textId="77777777" w:rsidR="00C56A04" w:rsidRPr="00794512" w:rsidRDefault="00C56A04" w:rsidP="004A7CB7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5F6C63B5" w14:textId="77777777" w:rsidR="00C56A04" w:rsidRPr="00794512" w:rsidRDefault="00C56A04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C39F889" w14:textId="77777777" w:rsidR="00C56A04" w:rsidRPr="00794512" w:rsidRDefault="00C56A04" w:rsidP="004A7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C56A04" w:rsidRPr="005E38E7" w14:paraId="56869776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88284A1" w14:textId="77777777" w:rsidR="00C56A04" w:rsidRPr="00FA345C" w:rsidRDefault="00C56A04" w:rsidP="004A7CB7">
            <w:r w:rsidRPr="00FA345C">
              <w:rPr>
                <w:rFonts w:hint="eastAsia"/>
              </w:rPr>
              <w:t>success</w:t>
            </w:r>
          </w:p>
          <w:p w14:paraId="3226E410" w14:textId="77777777" w:rsidR="00C56A04" w:rsidRPr="00742779" w:rsidRDefault="00C56A04" w:rsidP="004A7CB7"/>
        </w:tc>
        <w:tc>
          <w:tcPr>
            <w:tcW w:w="1061" w:type="pct"/>
          </w:tcPr>
          <w:p w14:paraId="19080FE8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55705CE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C56A04" w:rsidRPr="005E38E7" w14:paraId="4F1A8CF3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46D6BBA" w14:textId="77777777" w:rsidR="00C56A04" w:rsidRPr="00FA345C" w:rsidRDefault="00C56A04" w:rsidP="004A7CB7">
            <w:r w:rsidRPr="00FA345C">
              <w:rPr>
                <w:rFonts w:hint="eastAsia"/>
              </w:rPr>
              <w:t>resultCode</w:t>
            </w:r>
          </w:p>
          <w:p w14:paraId="74CA7A96" w14:textId="77777777" w:rsidR="00C56A04" w:rsidRPr="00742779" w:rsidRDefault="00C56A04" w:rsidP="004A7CB7"/>
        </w:tc>
        <w:tc>
          <w:tcPr>
            <w:tcW w:w="1061" w:type="pct"/>
          </w:tcPr>
          <w:p w14:paraId="16CDB94A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D4A1BD4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C56A04" w:rsidRPr="005E38E7" w14:paraId="32658189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9E26B6" w14:textId="77777777" w:rsidR="00C56A04" w:rsidRPr="00FA345C" w:rsidRDefault="00C56A04" w:rsidP="004A7CB7">
            <w:r w:rsidRPr="00FA345C">
              <w:rPr>
                <w:rFonts w:hint="eastAsia"/>
              </w:rPr>
              <w:t>resultMessage</w:t>
            </w:r>
          </w:p>
          <w:p w14:paraId="763FE530" w14:textId="77777777" w:rsidR="00C56A04" w:rsidRPr="00742779" w:rsidRDefault="00C56A04" w:rsidP="004A7CB7"/>
        </w:tc>
        <w:tc>
          <w:tcPr>
            <w:tcW w:w="1061" w:type="pct"/>
          </w:tcPr>
          <w:p w14:paraId="0C4850CF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D50DE1B" w14:textId="77777777" w:rsidR="00C56A04" w:rsidRPr="005E38E7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C56A04" w14:paraId="0D19D717" w14:textId="77777777" w:rsidTr="004A7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27226F" w14:textId="77777777" w:rsidR="00C56A04" w:rsidRPr="00FA345C" w:rsidRDefault="00C56A04" w:rsidP="004A7CB7">
            <w:r w:rsidRPr="00FA345C">
              <w:rPr>
                <w:rFonts w:hint="eastAsia"/>
              </w:rPr>
              <w:t>result</w:t>
            </w:r>
          </w:p>
          <w:p w14:paraId="2760E8F9" w14:textId="77777777" w:rsidR="00C56A04" w:rsidRPr="00742779" w:rsidRDefault="00C56A04" w:rsidP="004A7CB7"/>
        </w:tc>
        <w:tc>
          <w:tcPr>
            <w:tcW w:w="1061" w:type="pct"/>
          </w:tcPr>
          <w:p w14:paraId="4BD65A9E" w14:textId="57CD1110" w:rsidR="00C56A04" w:rsidRPr="00C968C6" w:rsidRDefault="00C56A04" w:rsidP="004A7CB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</w:rPr>
              <w:t>int</w:t>
            </w:r>
          </w:p>
          <w:p w14:paraId="795F4825" w14:textId="77777777" w:rsidR="00C56A04" w:rsidRPr="00C968C6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pct"/>
          </w:tcPr>
          <w:p w14:paraId="575FB118" w14:textId="4B9887BD" w:rsidR="00C56A04" w:rsidRDefault="00C56A04" w:rsidP="004A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“该用户不是</w:t>
            </w:r>
            <w:r>
              <w:t>企业用户</w:t>
            </w:r>
            <w:r>
              <w:rPr>
                <w:rFonts w:hint="eastAsia"/>
              </w:rPr>
              <w:t>”返回是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“该用户</w:t>
            </w:r>
            <w:r>
              <w:t>是企业用户</w:t>
            </w:r>
            <w:r>
              <w:rPr>
                <w:rFonts w:hint="eastAsia"/>
              </w:rPr>
              <w:t>”</w:t>
            </w:r>
          </w:p>
        </w:tc>
      </w:tr>
    </w:tbl>
    <w:p w14:paraId="11204A0E" w14:textId="77777777" w:rsidR="0079444A" w:rsidRPr="00E74B29" w:rsidRDefault="0079444A" w:rsidP="0079444A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2CE86772" w14:textId="77777777" w:rsidR="0079444A" w:rsidRDefault="0079444A" w:rsidP="0079444A">
      <w:pPr>
        <w:pStyle w:val="a8"/>
        <w:ind w:left="840"/>
      </w:pPr>
      <w:r>
        <w:t>{</w:t>
      </w:r>
    </w:p>
    <w:p w14:paraId="12A44770" w14:textId="77777777" w:rsidR="0079444A" w:rsidRDefault="0079444A" w:rsidP="0079444A">
      <w:pPr>
        <w:pStyle w:val="a8"/>
        <w:ind w:left="1260"/>
      </w:pPr>
      <w:r>
        <w:t>"result":1,</w:t>
      </w:r>
    </w:p>
    <w:p w14:paraId="3D803AED" w14:textId="77777777" w:rsidR="0079444A" w:rsidRDefault="0079444A" w:rsidP="0079444A">
      <w:pPr>
        <w:pStyle w:val="a8"/>
        <w:ind w:left="1260"/>
      </w:pPr>
      <w:r>
        <w:t>"resultCode":"0000",</w:t>
      </w:r>
    </w:p>
    <w:p w14:paraId="61CB75FB" w14:textId="77777777" w:rsidR="0079444A" w:rsidRDefault="0079444A" w:rsidP="0079444A">
      <w:pPr>
        <w:pStyle w:val="a8"/>
        <w:ind w:left="1260"/>
      </w:pPr>
      <w:r>
        <w:t>"resultMessage":"</w:t>
      </w:r>
      <w:r>
        <w:t>用户是企业用户</w:t>
      </w:r>
      <w:r>
        <w:t>",</w:t>
      </w:r>
    </w:p>
    <w:p w14:paraId="4720A254" w14:textId="77777777" w:rsidR="0079444A" w:rsidRDefault="0079444A" w:rsidP="0079444A">
      <w:pPr>
        <w:pStyle w:val="a8"/>
        <w:ind w:left="1260"/>
      </w:pPr>
      <w:r>
        <w:t>"success":true</w:t>
      </w:r>
    </w:p>
    <w:p w14:paraId="60C3BD57" w14:textId="4A005119" w:rsidR="0079444A" w:rsidRPr="0079444A" w:rsidRDefault="0079444A" w:rsidP="0079444A">
      <w:pPr>
        <w:pStyle w:val="a8"/>
        <w:ind w:left="840"/>
      </w:pPr>
      <w:r>
        <w:t>}</w:t>
      </w:r>
    </w:p>
    <w:p w14:paraId="727E87E8" w14:textId="55A8A9C8" w:rsidR="00AB4F4E" w:rsidRPr="00C0135A" w:rsidRDefault="00C0135A" w:rsidP="009F1E82">
      <w:pPr>
        <w:pStyle w:val="2"/>
        <w:rPr>
          <w:rFonts w:ascii="微软雅黑" w:eastAsia="微软雅黑" w:hAnsi="微软雅黑"/>
          <w:b w:val="0"/>
        </w:rPr>
      </w:pPr>
      <w:bookmarkStart w:id="734" w:name="_获取池内商品编号接口-品类商品池（兼容老接口）"/>
      <w:bookmarkStart w:id="735" w:name="_商品可售验证接口"/>
      <w:bookmarkStart w:id="736" w:name="_查询商品延保接口"/>
      <w:bookmarkStart w:id="737" w:name="_查询分类信息接口"/>
      <w:bookmarkStart w:id="738" w:name="_错误码（除售后外）"/>
      <w:bookmarkStart w:id="739" w:name="_Toc504652946"/>
      <w:bookmarkEnd w:id="734"/>
      <w:bookmarkEnd w:id="735"/>
      <w:bookmarkEnd w:id="736"/>
      <w:bookmarkEnd w:id="737"/>
      <w:bookmarkEnd w:id="738"/>
      <w:r>
        <w:rPr>
          <w:rFonts w:ascii="微软雅黑" w:eastAsia="微软雅黑" w:hAnsi="微软雅黑" w:hint="eastAsia"/>
          <w:b w:val="0"/>
        </w:rPr>
        <w:t>错误码</w:t>
      </w:r>
      <w:bookmarkEnd w:id="739"/>
    </w:p>
    <w:tbl>
      <w:tblPr>
        <w:tblStyle w:val="110"/>
        <w:tblW w:w="5000" w:type="pct"/>
        <w:tblLayout w:type="fixed"/>
        <w:tblLook w:val="04A0" w:firstRow="1" w:lastRow="0" w:firstColumn="1" w:lastColumn="0" w:noHBand="0" w:noVBand="1"/>
      </w:tblPr>
      <w:tblGrid>
        <w:gridCol w:w="896"/>
        <w:gridCol w:w="2504"/>
        <w:gridCol w:w="1827"/>
        <w:gridCol w:w="4123"/>
      </w:tblGrid>
      <w:tr w:rsidR="00C0135A" w:rsidRPr="00C0135A" w14:paraId="03D2B8EC" w14:textId="77777777" w:rsidTr="00A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BFBFBF" w:themeFill="background1" w:themeFillShade="BF"/>
            <w:noWrap/>
            <w:hideMark/>
          </w:tcPr>
          <w:p w14:paraId="7B30C238" w14:textId="77777777" w:rsidR="00C0135A" w:rsidRPr="00326D47" w:rsidRDefault="00C0135A" w:rsidP="00326D4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错误码</w:t>
            </w:r>
          </w:p>
        </w:tc>
        <w:tc>
          <w:tcPr>
            <w:tcW w:w="1339" w:type="pct"/>
            <w:shd w:val="clear" w:color="auto" w:fill="BFBFBF" w:themeFill="background1" w:themeFillShade="BF"/>
            <w:noWrap/>
            <w:hideMark/>
          </w:tcPr>
          <w:p w14:paraId="1897D0C3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977" w:type="pct"/>
            <w:shd w:val="clear" w:color="auto" w:fill="BFBFBF" w:themeFill="background1" w:themeFillShade="BF"/>
            <w:noWrap/>
            <w:hideMark/>
          </w:tcPr>
          <w:p w14:paraId="13308A68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2205" w:type="pct"/>
            <w:shd w:val="clear" w:color="auto" w:fill="BFBFBF" w:themeFill="background1" w:themeFillShade="BF"/>
            <w:noWrap/>
            <w:hideMark/>
          </w:tcPr>
          <w:p w14:paraId="483A68C9" w14:textId="77777777" w:rsidR="00C0135A" w:rsidRPr="00326D47" w:rsidRDefault="00B96D4F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详细描述</w:t>
            </w:r>
          </w:p>
        </w:tc>
      </w:tr>
      <w:tr w:rsidR="00C0135A" w:rsidRPr="00C0135A" w14:paraId="24501C69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460CD74D" w14:textId="28C49152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5AC8D32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7B1AA6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E3195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C0135A" w:rsidRPr="00C0135A" w14:paraId="4BB2F901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305EC116" w14:textId="463C5564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E2233C5" w14:textId="7E20AA90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128F10C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5AB42316" w14:textId="1807CBC3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D3CB4A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65B9B6FD" w14:textId="26455923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20ADFF6C" w14:textId="316FBA28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E2CA135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21315954" w14:textId="13A4B991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4B86CED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0A54610" w14:textId="7A5F78D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F7D86D6" w14:textId="467B119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0DAAB456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8D4ECA1" w14:textId="4D796DEE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196C7AB1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17165CBB" w14:textId="31C0D7DF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4FF04182" w14:textId="256F168D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F0DEE5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47C8E50" w14:textId="3BAAE063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0142422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0E10EFB8" w14:textId="64A7CF16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AC91CFE" w14:textId="2D4FACE0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06A0A20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0F133CE7" w14:textId="4E2645C6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741B14E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A7EEB8A" w14:textId="7A6FD66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21EC780" w14:textId="33D48144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1D8667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DF014C" w14:textId="14C0644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B53EDD3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72AFE753" w14:textId="0F917AC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14A48B2" w14:textId="685B3F1F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9D3C414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4C16374A" w14:textId="2F804EC9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0DA1CAE2" w14:textId="77777777" w:rsidR="00C0135A" w:rsidRDefault="00C0135A" w:rsidP="009F1E82"/>
    <w:sectPr w:rsidR="00C0135A" w:rsidSect="003F004F">
      <w:headerReference w:type="default" r:id="rId10"/>
      <w:footerReference w:type="default" r:id="rId11"/>
      <w:headerReference w:type="first" r:id="rId12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5" w:author="zongchao1" w:date="2018-01-25T18:40:00Z" w:initials="z">
    <w:p w14:paraId="4E6CB491" w14:textId="3B57F7EA" w:rsidR="004A7CB7" w:rsidRDefault="004A7CB7">
      <w:pPr>
        <w:pStyle w:val="af6"/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6CB4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EFA4D" w14:textId="77777777" w:rsidR="00B705D4" w:rsidRDefault="00B705D4" w:rsidP="00155E1C">
      <w:r>
        <w:separator/>
      </w:r>
    </w:p>
  </w:endnote>
  <w:endnote w:type="continuationSeparator" w:id="0">
    <w:p w14:paraId="299A7A6A" w14:textId="77777777" w:rsidR="00B705D4" w:rsidRDefault="00B705D4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B4117" w14:textId="77777777" w:rsidR="004A7CB7" w:rsidRPr="006515A3" w:rsidRDefault="004A7CB7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285CC5">
      <w:rPr>
        <w:rStyle w:val="a6"/>
        <w:rFonts w:cs="Arial"/>
        <w:noProof/>
      </w:rPr>
      <w:t>26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E90BD" w14:textId="77777777" w:rsidR="00B705D4" w:rsidRDefault="00B705D4" w:rsidP="00155E1C">
      <w:r>
        <w:separator/>
      </w:r>
    </w:p>
  </w:footnote>
  <w:footnote w:type="continuationSeparator" w:id="0">
    <w:p w14:paraId="0BFEEC0C" w14:textId="77777777" w:rsidR="00B705D4" w:rsidRDefault="00B705D4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94D9" w14:textId="77777777" w:rsidR="004A7CB7" w:rsidRDefault="004A7CB7" w:rsidP="003F004F">
    <w:pPr>
      <w:pStyle w:val="a3"/>
      <w:tabs>
        <w:tab w:val="clear" w:pos="8306"/>
        <w:tab w:val="right" w:pos="9360"/>
      </w:tabs>
      <w:jc w:val="both"/>
    </w:pPr>
    <w:r>
      <w:rPr>
        <w:noProof/>
      </w:rPr>
      <w:drawing>
        <wp:inline distT="0" distB="0" distL="0" distR="0" wp14:anchorId="0187D18C" wp14:editId="527E860E">
          <wp:extent cx="2571750" cy="571500"/>
          <wp:effectExtent l="19050" t="0" r="0" b="0"/>
          <wp:docPr id="4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  <w:r w:rsidRPr="00340146">
      <w:rPr>
        <w:rFonts w:ascii="微软雅黑" w:eastAsia="微软雅黑" w:hAnsi="微软雅黑" w:hint="eastAsia"/>
        <w:noProof/>
      </w:rPr>
      <w:t>产品</w:t>
    </w:r>
    <w:r>
      <w:rPr>
        <w:rFonts w:ascii="微软雅黑" w:eastAsia="微软雅黑" w:hAnsi="微软雅黑" w:hint="eastAsia"/>
        <w:noProof/>
      </w:rPr>
      <w:t>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3F03B" w14:textId="032A6610" w:rsidR="004A7CB7" w:rsidRDefault="004A7CB7" w:rsidP="004C151E">
    <w:pPr>
      <w:pStyle w:val="a3"/>
      <w:jc w:val="both"/>
    </w:pPr>
    <w:r>
      <w:rPr>
        <w:noProof/>
      </w:rPr>
      <w:drawing>
        <wp:inline distT="0" distB="0" distL="0" distR="0" wp14:anchorId="0C9A1A7B" wp14:editId="0EF689AD">
          <wp:extent cx="2571750" cy="571500"/>
          <wp:effectExtent l="19050" t="0" r="0" b="0"/>
          <wp:docPr id="1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 w15:restartNumberingAfterBreak="0">
    <w:nsid w:val="09D311A7"/>
    <w:multiLevelType w:val="multilevel"/>
    <w:tmpl w:val="D81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E099B"/>
    <w:multiLevelType w:val="hybridMultilevel"/>
    <w:tmpl w:val="6B04D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F35A85"/>
    <w:multiLevelType w:val="hybridMultilevel"/>
    <w:tmpl w:val="F2925F7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11674C53"/>
    <w:multiLevelType w:val="hybridMultilevel"/>
    <w:tmpl w:val="BF58148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69B6D24"/>
    <w:multiLevelType w:val="hybridMultilevel"/>
    <w:tmpl w:val="C08E9964"/>
    <w:lvl w:ilvl="0" w:tplc="B2200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1E9D29E8"/>
    <w:multiLevelType w:val="hybridMultilevel"/>
    <w:tmpl w:val="01BA9768"/>
    <w:lvl w:ilvl="0" w:tplc="11FAE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6B63FE"/>
    <w:multiLevelType w:val="hybridMultilevel"/>
    <w:tmpl w:val="AB16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E47BC2"/>
    <w:multiLevelType w:val="hybridMultilevel"/>
    <w:tmpl w:val="27CAB3B2"/>
    <w:lvl w:ilvl="0" w:tplc="7E70F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B75FC3"/>
    <w:multiLevelType w:val="hybridMultilevel"/>
    <w:tmpl w:val="C576D6DC"/>
    <w:lvl w:ilvl="0" w:tplc="D062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A68A8"/>
    <w:multiLevelType w:val="hybridMultilevel"/>
    <w:tmpl w:val="E688B73E"/>
    <w:lvl w:ilvl="0" w:tplc="4DAE7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C2F57"/>
    <w:multiLevelType w:val="hybridMultilevel"/>
    <w:tmpl w:val="5CD49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79C3A3A"/>
    <w:multiLevelType w:val="multilevel"/>
    <w:tmpl w:val="0A70BA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6460D"/>
    <w:multiLevelType w:val="multilevel"/>
    <w:tmpl w:val="90AE0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466B74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73537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3" w15:restartNumberingAfterBreak="0">
    <w:nsid w:val="3D8F4EA4"/>
    <w:multiLevelType w:val="hybridMultilevel"/>
    <w:tmpl w:val="0728EB22"/>
    <w:lvl w:ilvl="0" w:tplc="4A146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460C26"/>
    <w:multiLevelType w:val="multilevel"/>
    <w:tmpl w:val="5C7C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45CD7F5C"/>
    <w:multiLevelType w:val="hybridMultilevel"/>
    <w:tmpl w:val="80C2F712"/>
    <w:lvl w:ilvl="0" w:tplc="E9F850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485E152E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3114AC"/>
    <w:multiLevelType w:val="hybridMultilevel"/>
    <w:tmpl w:val="D2E8B3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5B42B7A"/>
    <w:multiLevelType w:val="hybridMultilevel"/>
    <w:tmpl w:val="75BC194E"/>
    <w:lvl w:ilvl="0" w:tplc="9E7C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1D5B06"/>
    <w:multiLevelType w:val="multilevel"/>
    <w:tmpl w:val="B77A6266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142"/>
        </w:tabs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2.%3 "/>
      <w:lvlJc w:val="left"/>
      <w:pPr>
        <w:ind w:left="709" w:firstLine="0"/>
      </w:pPr>
      <w:rPr>
        <w:rFonts w:ascii="微软雅黑" w:eastAsia="微软雅黑" w:hAnsi="微软雅黑" w:hint="eastAsia"/>
        <w:b w:val="0"/>
        <w:color w:val="000000" w:themeColor="text1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360798"/>
    <w:multiLevelType w:val="hybridMultilevel"/>
    <w:tmpl w:val="058627A2"/>
    <w:lvl w:ilvl="0" w:tplc="B8B6A69A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890D07"/>
    <w:multiLevelType w:val="hybridMultilevel"/>
    <w:tmpl w:val="EA22D7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780A39"/>
    <w:multiLevelType w:val="hybridMultilevel"/>
    <w:tmpl w:val="C6A094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9C509E"/>
    <w:multiLevelType w:val="multilevel"/>
    <w:tmpl w:val="E4F4FEC4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1.2.%3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32"/>
  </w:num>
  <w:num w:numId="2">
    <w:abstractNumId w:val="22"/>
  </w:num>
  <w:num w:numId="3">
    <w:abstractNumId w:val="31"/>
  </w:num>
  <w:num w:numId="4">
    <w:abstractNumId w:val="25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16"/>
  </w:num>
  <w:num w:numId="10">
    <w:abstractNumId w:val="37"/>
  </w:num>
  <w:num w:numId="11">
    <w:abstractNumId w:val="8"/>
  </w:num>
  <w:num w:numId="12">
    <w:abstractNumId w:val="33"/>
  </w:num>
  <w:num w:numId="13">
    <w:abstractNumId w:val="28"/>
  </w:num>
  <w:num w:numId="14">
    <w:abstractNumId w:val="18"/>
  </w:num>
  <w:num w:numId="15">
    <w:abstractNumId w:val="13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6"/>
  </w:num>
  <w:num w:numId="19">
    <w:abstractNumId w:val="23"/>
  </w:num>
  <w:num w:numId="20">
    <w:abstractNumId w:val="5"/>
  </w:num>
  <w:num w:numId="21">
    <w:abstractNumId w:val="19"/>
  </w:num>
  <w:num w:numId="22">
    <w:abstractNumId w:val="27"/>
  </w:num>
  <w:num w:numId="23">
    <w:abstractNumId w:val="21"/>
  </w:num>
  <w:num w:numId="24">
    <w:abstractNumId w:val="20"/>
  </w:num>
  <w:num w:numId="25">
    <w:abstractNumId w:val="38"/>
  </w:num>
  <w:num w:numId="26">
    <w:abstractNumId w:val="30"/>
  </w:num>
  <w:num w:numId="27">
    <w:abstractNumId w:val="14"/>
  </w:num>
  <w:num w:numId="28">
    <w:abstractNumId w:val="15"/>
  </w:num>
  <w:num w:numId="29">
    <w:abstractNumId w:val="6"/>
  </w:num>
  <w:num w:numId="30">
    <w:abstractNumId w:val="32"/>
  </w:num>
  <w:num w:numId="31">
    <w:abstractNumId w:val="32"/>
  </w:num>
  <w:num w:numId="32">
    <w:abstractNumId w:val="24"/>
  </w:num>
  <w:num w:numId="33">
    <w:abstractNumId w:val="32"/>
  </w:num>
  <w:num w:numId="34">
    <w:abstractNumId w:val="11"/>
  </w:num>
  <w:num w:numId="35">
    <w:abstractNumId w:val="32"/>
  </w:num>
  <w:num w:numId="36">
    <w:abstractNumId w:val="32"/>
  </w:num>
  <w:num w:numId="37">
    <w:abstractNumId w:val="17"/>
  </w:num>
  <w:num w:numId="38">
    <w:abstractNumId w:val="26"/>
  </w:num>
  <w:num w:numId="39">
    <w:abstractNumId w:val="12"/>
  </w:num>
  <w:num w:numId="40">
    <w:abstractNumId w:val="2"/>
  </w:num>
  <w:num w:numId="41">
    <w:abstractNumId w:val="4"/>
  </w:num>
  <w:num w:numId="42">
    <w:abstractNumId w:val="32"/>
  </w:num>
  <w:num w:numId="43">
    <w:abstractNumId w:val="3"/>
  </w:num>
  <w:num w:numId="44">
    <w:abstractNumId w:val="29"/>
  </w:num>
  <w:num w:numId="45">
    <w:abstractNumId w:val="35"/>
  </w:num>
  <w:num w:numId="46">
    <w:abstractNumId w:val="34"/>
  </w:num>
  <w:num w:numId="47">
    <w:abstractNumId w:val="32"/>
  </w:num>
  <w:num w:numId="48">
    <w:abstractNumId w:val="1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ngchao1">
    <w15:presenceInfo w15:providerId="AD" w15:userId="S-1-5-21-1713849901-2797640346-4150151575-707750"/>
  </w15:person>
  <w15:person w15:author="hanhaozheng">
    <w15:presenceInfo w15:providerId="AD" w15:userId="S-1-5-21-1713849901-2797640346-4150151575-713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1C"/>
    <w:rsid w:val="000014E6"/>
    <w:rsid w:val="00002FA3"/>
    <w:rsid w:val="000032A9"/>
    <w:rsid w:val="00003441"/>
    <w:rsid w:val="000052EE"/>
    <w:rsid w:val="00005DC9"/>
    <w:rsid w:val="00006BCC"/>
    <w:rsid w:val="00006EDE"/>
    <w:rsid w:val="00007070"/>
    <w:rsid w:val="00007869"/>
    <w:rsid w:val="00011797"/>
    <w:rsid w:val="00012BCD"/>
    <w:rsid w:val="00013209"/>
    <w:rsid w:val="00013F7B"/>
    <w:rsid w:val="00014796"/>
    <w:rsid w:val="00015DF2"/>
    <w:rsid w:val="00016D96"/>
    <w:rsid w:val="00017123"/>
    <w:rsid w:val="000175AF"/>
    <w:rsid w:val="00020554"/>
    <w:rsid w:val="00020B76"/>
    <w:rsid w:val="00020F8B"/>
    <w:rsid w:val="000228F6"/>
    <w:rsid w:val="00022AD8"/>
    <w:rsid w:val="00022B1D"/>
    <w:rsid w:val="0002349D"/>
    <w:rsid w:val="0002407D"/>
    <w:rsid w:val="0002532B"/>
    <w:rsid w:val="00025CCD"/>
    <w:rsid w:val="00025DD4"/>
    <w:rsid w:val="0003038A"/>
    <w:rsid w:val="00030A47"/>
    <w:rsid w:val="00031BDC"/>
    <w:rsid w:val="00031C38"/>
    <w:rsid w:val="000339DB"/>
    <w:rsid w:val="00034355"/>
    <w:rsid w:val="000346B5"/>
    <w:rsid w:val="00034B3B"/>
    <w:rsid w:val="0003519D"/>
    <w:rsid w:val="00035489"/>
    <w:rsid w:val="00035CF6"/>
    <w:rsid w:val="00037301"/>
    <w:rsid w:val="00037E55"/>
    <w:rsid w:val="0004081D"/>
    <w:rsid w:val="000418FC"/>
    <w:rsid w:val="00042764"/>
    <w:rsid w:val="000431B9"/>
    <w:rsid w:val="00044125"/>
    <w:rsid w:val="00044409"/>
    <w:rsid w:val="00044B72"/>
    <w:rsid w:val="00044BAF"/>
    <w:rsid w:val="00050F56"/>
    <w:rsid w:val="000544F3"/>
    <w:rsid w:val="00054550"/>
    <w:rsid w:val="00055BA2"/>
    <w:rsid w:val="00057930"/>
    <w:rsid w:val="00061176"/>
    <w:rsid w:val="000618D6"/>
    <w:rsid w:val="000636C3"/>
    <w:rsid w:val="000636E5"/>
    <w:rsid w:val="00063EFC"/>
    <w:rsid w:val="00064029"/>
    <w:rsid w:val="000647EC"/>
    <w:rsid w:val="00066701"/>
    <w:rsid w:val="000668CB"/>
    <w:rsid w:val="00070D43"/>
    <w:rsid w:val="00071AAC"/>
    <w:rsid w:val="00071B89"/>
    <w:rsid w:val="0007279D"/>
    <w:rsid w:val="00072CAE"/>
    <w:rsid w:val="0007413F"/>
    <w:rsid w:val="00074D4F"/>
    <w:rsid w:val="00074DBF"/>
    <w:rsid w:val="00075D79"/>
    <w:rsid w:val="0007722D"/>
    <w:rsid w:val="00077588"/>
    <w:rsid w:val="000776E9"/>
    <w:rsid w:val="00077C9F"/>
    <w:rsid w:val="00080061"/>
    <w:rsid w:val="000805C6"/>
    <w:rsid w:val="000812F0"/>
    <w:rsid w:val="00081DC8"/>
    <w:rsid w:val="0008481A"/>
    <w:rsid w:val="0008504E"/>
    <w:rsid w:val="0008619F"/>
    <w:rsid w:val="0008789A"/>
    <w:rsid w:val="00087B76"/>
    <w:rsid w:val="000903B0"/>
    <w:rsid w:val="0009142B"/>
    <w:rsid w:val="00092617"/>
    <w:rsid w:val="000927B9"/>
    <w:rsid w:val="00092C97"/>
    <w:rsid w:val="000936A9"/>
    <w:rsid w:val="00095FFD"/>
    <w:rsid w:val="00096A04"/>
    <w:rsid w:val="00096DA1"/>
    <w:rsid w:val="000972EB"/>
    <w:rsid w:val="000A3823"/>
    <w:rsid w:val="000A413A"/>
    <w:rsid w:val="000A4187"/>
    <w:rsid w:val="000A4B88"/>
    <w:rsid w:val="000A54F6"/>
    <w:rsid w:val="000A6501"/>
    <w:rsid w:val="000A7D95"/>
    <w:rsid w:val="000A7EA8"/>
    <w:rsid w:val="000B00D6"/>
    <w:rsid w:val="000B06AF"/>
    <w:rsid w:val="000B0878"/>
    <w:rsid w:val="000B130A"/>
    <w:rsid w:val="000B2436"/>
    <w:rsid w:val="000B24EB"/>
    <w:rsid w:val="000B311F"/>
    <w:rsid w:val="000B4562"/>
    <w:rsid w:val="000B4E4A"/>
    <w:rsid w:val="000B50F6"/>
    <w:rsid w:val="000B71FB"/>
    <w:rsid w:val="000B7841"/>
    <w:rsid w:val="000C0334"/>
    <w:rsid w:val="000C05FD"/>
    <w:rsid w:val="000C352A"/>
    <w:rsid w:val="000C3671"/>
    <w:rsid w:val="000C4EC3"/>
    <w:rsid w:val="000C581C"/>
    <w:rsid w:val="000C6224"/>
    <w:rsid w:val="000C70FB"/>
    <w:rsid w:val="000C76D9"/>
    <w:rsid w:val="000D0193"/>
    <w:rsid w:val="000D0AFE"/>
    <w:rsid w:val="000D3515"/>
    <w:rsid w:val="000D49D6"/>
    <w:rsid w:val="000D4BFA"/>
    <w:rsid w:val="000D52E3"/>
    <w:rsid w:val="000D5453"/>
    <w:rsid w:val="000D5BF4"/>
    <w:rsid w:val="000D5C1E"/>
    <w:rsid w:val="000D6406"/>
    <w:rsid w:val="000D6769"/>
    <w:rsid w:val="000D6BC9"/>
    <w:rsid w:val="000D7D5E"/>
    <w:rsid w:val="000E04E2"/>
    <w:rsid w:val="000E10FA"/>
    <w:rsid w:val="000E146D"/>
    <w:rsid w:val="000E2180"/>
    <w:rsid w:val="000E23E4"/>
    <w:rsid w:val="000E2C64"/>
    <w:rsid w:val="000E340D"/>
    <w:rsid w:val="000E3674"/>
    <w:rsid w:val="000E3B43"/>
    <w:rsid w:val="000E43E9"/>
    <w:rsid w:val="000E48EC"/>
    <w:rsid w:val="000E5A3E"/>
    <w:rsid w:val="000E66F7"/>
    <w:rsid w:val="000E6A1E"/>
    <w:rsid w:val="000F08D8"/>
    <w:rsid w:val="000F09A2"/>
    <w:rsid w:val="000F11EA"/>
    <w:rsid w:val="000F1689"/>
    <w:rsid w:val="000F17B5"/>
    <w:rsid w:val="000F194E"/>
    <w:rsid w:val="000F2E79"/>
    <w:rsid w:val="000F2F56"/>
    <w:rsid w:val="000F2F78"/>
    <w:rsid w:val="000F55B1"/>
    <w:rsid w:val="000F7F6A"/>
    <w:rsid w:val="00100719"/>
    <w:rsid w:val="00100A7D"/>
    <w:rsid w:val="00100C6F"/>
    <w:rsid w:val="00104E3F"/>
    <w:rsid w:val="00105804"/>
    <w:rsid w:val="00105E5B"/>
    <w:rsid w:val="0010649F"/>
    <w:rsid w:val="00107A98"/>
    <w:rsid w:val="00107E67"/>
    <w:rsid w:val="00110886"/>
    <w:rsid w:val="0011286E"/>
    <w:rsid w:val="00112A70"/>
    <w:rsid w:val="001131EA"/>
    <w:rsid w:val="0011621E"/>
    <w:rsid w:val="0011797F"/>
    <w:rsid w:val="0012193D"/>
    <w:rsid w:val="001236FF"/>
    <w:rsid w:val="001240A1"/>
    <w:rsid w:val="00125A7F"/>
    <w:rsid w:val="00125CE9"/>
    <w:rsid w:val="00125ED4"/>
    <w:rsid w:val="00126F9E"/>
    <w:rsid w:val="00130AC6"/>
    <w:rsid w:val="00133499"/>
    <w:rsid w:val="00133A4D"/>
    <w:rsid w:val="00133AEA"/>
    <w:rsid w:val="001342D2"/>
    <w:rsid w:val="00135659"/>
    <w:rsid w:val="001406F2"/>
    <w:rsid w:val="001417BF"/>
    <w:rsid w:val="00141FAB"/>
    <w:rsid w:val="00144F1E"/>
    <w:rsid w:val="00147C2A"/>
    <w:rsid w:val="0015098A"/>
    <w:rsid w:val="001526E1"/>
    <w:rsid w:val="00152B5B"/>
    <w:rsid w:val="0015427B"/>
    <w:rsid w:val="00154918"/>
    <w:rsid w:val="00155CB2"/>
    <w:rsid w:val="00155E1C"/>
    <w:rsid w:val="00156BA0"/>
    <w:rsid w:val="00156BB2"/>
    <w:rsid w:val="001576EC"/>
    <w:rsid w:val="001604DA"/>
    <w:rsid w:val="001608D1"/>
    <w:rsid w:val="001608EB"/>
    <w:rsid w:val="001618CC"/>
    <w:rsid w:val="00161E82"/>
    <w:rsid w:val="00161F43"/>
    <w:rsid w:val="0016401A"/>
    <w:rsid w:val="001645D1"/>
    <w:rsid w:val="00165351"/>
    <w:rsid w:val="00166007"/>
    <w:rsid w:val="001667D5"/>
    <w:rsid w:val="0017099B"/>
    <w:rsid w:val="00171E3E"/>
    <w:rsid w:val="00172839"/>
    <w:rsid w:val="00173999"/>
    <w:rsid w:val="00174A33"/>
    <w:rsid w:val="00174DE8"/>
    <w:rsid w:val="0017553D"/>
    <w:rsid w:val="00175FA0"/>
    <w:rsid w:val="00176181"/>
    <w:rsid w:val="00176429"/>
    <w:rsid w:val="001766BE"/>
    <w:rsid w:val="00176A01"/>
    <w:rsid w:val="00176C75"/>
    <w:rsid w:val="00177D3F"/>
    <w:rsid w:val="00182346"/>
    <w:rsid w:val="00182777"/>
    <w:rsid w:val="00183069"/>
    <w:rsid w:val="001838DB"/>
    <w:rsid w:val="00184221"/>
    <w:rsid w:val="00184ECD"/>
    <w:rsid w:val="00184FA2"/>
    <w:rsid w:val="00185726"/>
    <w:rsid w:val="00186947"/>
    <w:rsid w:val="00186EBA"/>
    <w:rsid w:val="00187C0E"/>
    <w:rsid w:val="00190608"/>
    <w:rsid w:val="00190EE2"/>
    <w:rsid w:val="0019177F"/>
    <w:rsid w:val="00191795"/>
    <w:rsid w:val="00191C5C"/>
    <w:rsid w:val="00194E98"/>
    <w:rsid w:val="00195CA8"/>
    <w:rsid w:val="00195EBD"/>
    <w:rsid w:val="00195ED3"/>
    <w:rsid w:val="001A19C5"/>
    <w:rsid w:val="001A2121"/>
    <w:rsid w:val="001A2F9E"/>
    <w:rsid w:val="001A3CE8"/>
    <w:rsid w:val="001A785B"/>
    <w:rsid w:val="001B0212"/>
    <w:rsid w:val="001B0933"/>
    <w:rsid w:val="001B1367"/>
    <w:rsid w:val="001B20DF"/>
    <w:rsid w:val="001B33EF"/>
    <w:rsid w:val="001B5783"/>
    <w:rsid w:val="001B59A2"/>
    <w:rsid w:val="001B5AEE"/>
    <w:rsid w:val="001C019E"/>
    <w:rsid w:val="001C0FB8"/>
    <w:rsid w:val="001C2E7C"/>
    <w:rsid w:val="001C5673"/>
    <w:rsid w:val="001C6401"/>
    <w:rsid w:val="001C77FF"/>
    <w:rsid w:val="001D0473"/>
    <w:rsid w:val="001D0574"/>
    <w:rsid w:val="001D2F94"/>
    <w:rsid w:val="001D46F4"/>
    <w:rsid w:val="001D486B"/>
    <w:rsid w:val="001D4AD2"/>
    <w:rsid w:val="001D4B99"/>
    <w:rsid w:val="001D5830"/>
    <w:rsid w:val="001D68D8"/>
    <w:rsid w:val="001D7E3F"/>
    <w:rsid w:val="001E00A8"/>
    <w:rsid w:val="001E1636"/>
    <w:rsid w:val="001E204C"/>
    <w:rsid w:val="001E33F5"/>
    <w:rsid w:val="001E4978"/>
    <w:rsid w:val="001E4B65"/>
    <w:rsid w:val="001E5561"/>
    <w:rsid w:val="001E56AA"/>
    <w:rsid w:val="001E5A33"/>
    <w:rsid w:val="001E65E1"/>
    <w:rsid w:val="001F05EB"/>
    <w:rsid w:val="001F0782"/>
    <w:rsid w:val="001F1135"/>
    <w:rsid w:val="001F3020"/>
    <w:rsid w:val="001F5551"/>
    <w:rsid w:val="001F57C3"/>
    <w:rsid w:val="001F6D89"/>
    <w:rsid w:val="00201815"/>
    <w:rsid w:val="002018BB"/>
    <w:rsid w:val="002024DF"/>
    <w:rsid w:val="0020270B"/>
    <w:rsid w:val="00204F69"/>
    <w:rsid w:val="002052C2"/>
    <w:rsid w:val="0020538D"/>
    <w:rsid w:val="00206815"/>
    <w:rsid w:val="00210384"/>
    <w:rsid w:val="00211A23"/>
    <w:rsid w:val="00211A98"/>
    <w:rsid w:val="00211DB8"/>
    <w:rsid w:val="00211F83"/>
    <w:rsid w:val="00212AF9"/>
    <w:rsid w:val="00212B56"/>
    <w:rsid w:val="00214998"/>
    <w:rsid w:val="0021526A"/>
    <w:rsid w:val="00215BC6"/>
    <w:rsid w:val="002223B8"/>
    <w:rsid w:val="00223CFD"/>
    <w:rsid w:val="002244A5"/>
    <w:rsid w:val="00224AB1"/>
    <w:rsid w:val="00224F19"/>
    <w:rsid w:val="00225A63"/>
    <w:rsid w:val="00226098"/>
    <w:rsid w:val="00226FCB"/>
    <w:rsid w:val="00227879"/>
    <w:rsid w:val="00231EE7"/>
    <w:rsid w:val="00233CCC"/>
    <w:rsid w:val="00236493"/>
    <w:rsid w:val="00237017"/>
    <w:rsid w:val="0024168D"/>
    <w:rsid w:val="00242745"/>
    <w:rsid w:val="00242CE9"/>
    <w:rsid w:val="0024356B"/>
    <w:rsid w:val="00243CA4"/>
    <w:rsid w:val="00244122"/>
    <w:rsid w:val="002444F9"/>
    <w:rsid w:val="00244A98"/>
    <w:rsid w:val="00244B71"/>
    <w:rsid w:val="00245F51"/>
    <w:rsid w:val="00246670"/>
    <w:rsid w:val="00246870"/>
    <w:rsid w:val="00247080"/>
    <w:rsid w:val="002474CF"/>
    <w:rsid w:val="0025099B"/>
    <w:rsid w:val="00251D20"/>
    <w:rsid w:val="00252398"/>
    <w:rsid w:val="00252BA4"/>
    <w:rsid w:val="002553B5"/>
    <w:rsid w:val="002563F6"/>
    <w:rsid w:val="0025646B"/>
    <w:rsid w:val="0025661E"/>
    <w:rsid w:val="002567A2"/>
    <w:rsid w:val="00256B5B"/>
    <w:rsid w:val="00260F4A"/>
    <w:rsid w:val="0026140C"/>
    <w:rsid w:val="00261506"/>
    <w:rsid w:val="00261B82"/>
    <w:rsid w:val="002624C1"/>
    <w:rsid w:val="00262E14"/>
    <w:rsid w:val="0026386E"/>
    <w:rsid w:val="00263CD7"/>
    <w:rsid w:val="002642CC"/>
    <w:rsid w:val="00264562"/>
    <w:rsid w:val="00266B7D"/>
    <w:rsid w:val="002679E1"/>
    <w:rsid w:val="00270D46"/>
    <w:rsid w:val="00271843"/>
    <w:rsid w:val="002728EB"/>
    <w:rsid w:val="00272D2C"/>
    <w:rsid w:val="00273F68"/>
    <w:rsid w:val="00275A63"/>
    <w:rsid w:val="00276CE9"/>
    <w:rsid w:val="0028035F"/>
    <w:rsid w:val="002828EC"/>
    <w:rsid w:val="00285AB5"/>
    <w:rsid w:val="00285CC5"/>
    <w:rsid w:val="002877A9"/>
    <w:rsid w:val="00287CBA"/>
    <w:rsid w:val="00291E50"/>
    <w:rsid w:val="002920BE"/>
    <w:rsid w:val="00293366"/>
    <w:rsid w:val="00294BD8"/>
    <w:rsid w:val="0029520B"/>
    <w:rsid w:val="002957EB"/>
    <w:rsid w:val="00295C23"/>
    <w:rsid w:val="00296C97"/>
    <w:rsid w:val="00296FEC"/>
    <w:rsid w:val="002A01B0"/>
    <w:rsid w:val="002A04A4"/>
    <w:rsid w:val="002A0856"/>
    <w:rsid w:val="002A0A42"/>
    <w:rsid w:val="002A181F"/>
    <w:rsid w:val="002A2404"/>
    <w:rsid w:val="002A493D"/>
    <w:rsid w:val="002A62A5"/>
    <w:rsid w:val="002A688C"/>
    <w:rsid w:val="002B0108"/>
    <w:rsid w:val="002B03B0"/>
    <w:rsid w:val="002B0497"/>
    <w:rsid w:val="002B1962"/>
    <w:rsid w:val="002B1DBB"/>
    <w:rsid w:val="002B28F2"/>
    <w:rsid w:val="002B2DF2"/>
    <w:rsid w:val="002B35E8"/>
    <w:rsid w:val="002B5939"/>
    <w:rsid w:val="002B5CC2"/>
    <w:rsid w:val="002B5F87"/>
    <w:rsid w:val="002B71CF"/>
    <w:rsid w:val="002C08F7"/>
    <w:rsid w:val="002C0AB4"/>
    <w:rsid w:val="002C1565"/>
    <w:rsid w:val="002C178C"/>
    <w:rsid w:val="002C19A9"/>
    <w:rsid w:val="002C5114"/>
    <w:rsid w:val="002C6625"/>
    <w:rsid w:val="002C679F"/>
    <w:rsid w:val="002D02F3"/>
    <w:rsid w:val="002D0FA9"/>
    <w:rsid w:val="002D119E"/>
    <w:rsid w:val="002D1DD6"/>
    <w:rsid w:val="002D1FAA"/>
    <w:rsid w:val="002D2199"/>
    <w:rsid w:val="002D2894"/>
    <w:rsid w:val="002D3693"/>
    <w:rsid w:val="002D38F9"/>
    <w:rsid w:val="002D3C34"/>
    <w:rsid w:val="002D40FB"/>
    <w:rsid w:val="002D4E3F"/>
    <w:rsid w:val="002D6981"/>
    <w:rsid w:val="002D6C50"/>
    <w:rsid w:val="002D71C6"/>
    <w:rsid w:val="002E0F07"/>
    <w:rsid w:val="002E2AB0"/>
    <w:rsid w:val="002E2EEC"/>
    <w:rsid w:val="002E3EA3"/>
    <w:rsid w:val="002E3F9B"/>
    <w:rsid w:val="002E483A"/>
    <w:rsid w:val="002E4D3B"/>
    <w:rsid w:val="002E5CC7"/>
    <w:rsid w:val="002E5D93"/>
    <w:rsid w:val="002E6291"/>
    <w:rsid w:val="002F0D84"/>
    <w:rsid w:val="002F0E2D"/>
    <w:rsid w:val="002F1059"/>
    <w:rsid w:val="002F1072"/>
    <w:rsid w:val="002F150B"/>
    <w:rsid w:val="002F1679"/>
    <w:rsid w:val="002F16BB"/>
    <w:rsid w:val="002F23EA"/>
    <w:rsid w:val="002F3129"/>
    <w:rsid w:val="002F3765"/>
    <w:rsid w:val="002F418D"/>
    <w:rsid w:val="002F578C"/>
    <w:rsid w:val="002F5A5A"/>
    <w:rsid w:val="002F7486"/>
    <w:rsid w:val="002F76A8"/>
    <w:rsid w:val="00300245"/>
    <w:rsid w:val="003006B7"/>
    <w:rsid w:val="00301E6E"/>
    <w:rsid w:val="00302F7B"/>
    <w:rsid w:val="0030336A"/>
    <w:rsid w:val="00304144"/>
    <w:rsid w:val="00306026"/>
    <w:rsid w:val="0030691B"/>
    <w:rsid w:val="00306AA1"/>
    <w:rsid w:val="0030700B"/>
    <w:rsid w:val="0030704F"/>
    <w:rsid w:val="003110D6"/>
    <w:rsid w:val="003121B7"/>
    <w:rsid w:val="003127F0"/>
    <w:rsid w:val="003129EE"/>
    <w:rsid w:val="00312D70"/>
    <w:rsid w:val="00312DFA"/>
    <w:rsid w:val="00314AAA"/>
    <w:rsid w:val="0031626E"/>
    <w:rsid w:val="00320356"/>
    <w:rsid w:val="00320819"/>
    <w:rsid w:val="003212E6"/>
    <w:rsid w:val="00321DBA"/>
    <w:rsid w:val="00322064"/>
    <w:rsid w:val="003221A3"/>
    <w:rsid w:val="003221EE"/>
    <w:rsid w:val="00322313"/>
    <w:rsid w:val="00322736"/>
    <w:rsid w:val="00322CB5"/>
    <w:rsid w:val="00323EB3"/>
    <w:rsid w:val="0032456E"/>
    <w:rsid w:val="0032480A"/>
    <w:rsid w:val="00324959"/>
    <w:rsid w:val="003249E5"/>
    <w:rsid w:val="00325560"/>
    <w:rsid w:val="00325B96"/>
    <w:rsid w:val="00325FC8"/>
    <w:rsid w:val="003260A4"/>
    <w:rsid w:val="00326695"/>
    <w:rsid w:val="00326D47"/>
    <w:rsid w:val="00326EA2"/>
    <w:rsid w:val="00327784"/>
    <w:rsid w:val="003302CC"/>
    <w:rsid w:val="003307BB"/>
    <w:rsid w:val="00330DAB"/>
    <w:rsid w:val="003311A5"/>
    <w:rsid w:val="003317DA"/>
    <w:rsid w:val="0033350E"/>
    <w:rsid w:val="00333C6A"/>
    <w:rsid w:val="003342F5"/>
    <w:rsid w:val="003347F3"/>
    <w:rsid w:val="00334863"/>
    <w:rsid w:val="00334A01"/>
    <w:rsid w:val="00335F8A"/>
    <w:rsid w:val="00336D3E"/>
    <w:rsid w:val="00340B88"/>
    <w:rsid w:val="00340FC4"/>
    <w:rsid w:val="00340FDB"/>
    <w:rsid w:val="00341A5A"/>
    <w:rsid w:val="00342A0E"/>
    <w:rsid w:val="00343ABE"/>
    <w:rsid w:val="00343E0C"/>
    <w:rsid w:val="003440D5"/>
    <w:rsid w:val="00346987"/>
    <w:rsid w:val="00346B77"/>
    <w:rsid w:val="003475A2"/>
    <w:rsid w:val="003478D6"/>
    <w:rsid w:val="00347B56"/>
    <w:rsid w:val="003505AA"/>
    <w:rsid w:val="00351C8C"/>
    <w:rsid w:val="00352EC7"/>
    <w:rsid w:val="00354697"/>
    <w:rsid w:val="003571C1"/>
    <w:rsid w:val="003605F1"/>
    <w:rsid w:val="00360607"/>
    <w:rsid w:val="00360B03"/>
    <w:rsid w:val="00361D8C"/>
    <w:rsid w:val="003628AE"/>
    <w:rsid w:val="00362D8A"/>
    <w:rsid w:val="003644B8"/>
    <w:rsid w:val="0036641C"/>
    <w:rsid w:val="00366B8F"/>
    <w:rsid w:val="00367975"/>
    <w:rsid w:val="00367C44"/>
    <w:rsid w:val="0037045B"/>
    <w:rsid w:val="00371019"/>
    <w:rsid w:val="003724E3"/>
    <w:rsid w:val="00372FCB"/>
    <w:rsid w:val="00374EEE"/>
    <w:rsid w:val="00375EB8"/>
    <w:rsid w:val="00376123"/>
    <w:rsid w:val="00376698"/>
    <w:rsid w:val="00376A55"/>
    <w:rsid w:val="003779D2"/>
    <w:rsid w:val="00377BE5"/>
    <w:rsid w:val="003801D4"/>
    <w:rsid w:val="00381088"/>
    <w:rsid w:val="00381D04"/>
    <w:rsid w:val="00382BCD"/>
    <w:rsid w:val="00383548"/>
    <w:rsid w:val="00383B8C"/>
    <w:rsid w:val="0038430C"/>
    <w:rsid w:val="003845F7"/>
    <w:rsid w:val="00385CCE"/>
    <w:rsid w:val="003868FF"/>
    <w:rsid w:val="00387F8F"/>
    <w:rsid w:val="003916AF"/>
    <w:rsid w:val="00392345"/>
    <w:rsid w:val="0039254D"/>
    <w:rsid w:val="003925FE"/>
    <w:rsid w:val="00392924"/>
    <w:rsid w:val="00392E81"/>
    <w:rsid w:val="0039426F"/>
    <w:rsid w:val="003956F6"/>
    <w:rsid w:val="0039745A"/>
    <w:rsid w:val="003A1D37"/>
    <w:rsid w:val="003A1FF3"/>
    <w:rsid w:val="003A283B"/>
    <w:rsid w:val="003A2868"/>
    <w:rsid w:val="003A2998"/>
    <w:rsid w:val="003A3511"/>
    <w:rsid w:val="003A49E5"/>
    <w:rsid w:val="003A5213"/>
    <w:rsid w:val="003A54C9"/>
    <w:rsid w:val="003A66D9"/>
    <w:rsid w:val="003B0315"/>
    <w:rsid w:val="003B2C21"/>
    <w:rsid w:val="003B47DE"/>
    <w:rsid w:val="003B5827"/>
    <w:rsid w:val="003B5A3B"/>
    <w:rsid w:val="003B7159"/>
    <w:rsid w:val="003C01FC"/>
    <w:rsid w:val="003C1090"/>
    <w:rsid w:val="003C232F"/>
    <w:rsid w:val="003C2768"/>
    <w:rsid w:val="003C35B2"/>
    <w:rsid w:val="003C391C"/>
    <w:rsid w:val="003C3CC3"/>
    <w:rsid w:val="003C3DFA"/>
    <w:rsid w:val="003C454F"/>
    <w:rsid w:val="003C48CE"/>
    <w:rsid w:val="003C504E"/>
    <w:rsid w:val="003C548D"/>
    <w:rsid w:val="003C5944"/>
    <w:rsid w:val="003C64DA"/>
    <w:rsid w:val="003C696D"/>
    <w:rsid w:val="003C7D32"/>
    <w:rsid w:val="003C7D70"/>
    <w:rsid w:val="003D0E8B"/>
    <w:rsid w:val="003D1ED3"/>
    <w:rsid w:val="003D2622"/>
    <w:rsid w:val="003D590B"/>
    <w:rsid w:val="003D731C"/>
    <w:rsid w:val="003E0BFF"/>
    <w:rsid w:val="003E124E"/>
    <w:rsid w:val="003E15BA"/>
    <w:rsid w:val="003E17F4"/>
    <w:rsid w:val="003E23CC"/>
    <w:rsid w:val="003E31BF"/>
    <w:rsid w:val="003E3310"/>
    <w:rsid w:val="003E3C82"/>
    <w:rsid w:val="003E4348"/>
    <w:rsid w:val="003E49B3"/>
    <w:rsid w:val="003E53D0"/>
    <w:rsid w:val="003E6746"/>
    <w:rsid w:val="003E7B05"/>
    <w:rsid w:val="003F004F"/>
    <w:rsid w:val="003F1AC3"/>
    <w:rsid w:val="003F2DC0"/>
    <w:rsid w:val="003F3D83"/>
    <w:rsid w:val="003F43DC"/>
    <w:rsid w:val="003F56D9"/>
    <w:rsid w:val="003F5B60"/>
    <w:rsid w:val="003F66F8"/>
    <w:rsid w:val="003F782B"/>
    <w:rsid w:val="004017C7"/>
    <w:rsid w:val="00401EDB"/>
    <w:rsid w:val="00402DEB"/>
    <w:rsid w:val="0040347A"/>
    <w:rsid w:val="004037D4"/>
    <w:rsid w:val="00403ABB"/>
    <w:rsid w:val="004058FA"/>
    <w:rsid w:val="00405B54"/>
    <w:rsid w:val="00406341"/>
    <w:rsid w:val="00406CE6"/>
    <w:rsid w:val="00407BCA"/>
    <w:rsid w:val="00410380"/>
    <w:rsid w:val="00410671"/>
    <w:rsid w:val="0041269B"/>
    <w:rsid w:val="00412F25"/>
    <w:rsid w:val="00413D4F"/>
    <w:rsid w:val="0041433F"/>
    <w:rsid w:val="0041511F"/>
    <w:rsid w:val="004153B3"/>
    <w:rsid w:val="00416ABC"/>
    <w:rsid w:val="004172DE"/>
    <w:rsid w:val="004226A1"/>
    <w:rsid w:val="00423107"/>
    <w:rsid w:val="00425AAD"/>
    <w:rsid w:val="004267B1"/>
    <w:rsid w:val="0042795A"/>
    <w:rsid w:val="00427ACD"/>
    <w:rsid w:val="00427AEE"/>
    <w:rsid w:val="00427E26"/>
    <w:rsid w:val="00430314"/>
    <w:rsid w:val="00431AD8"/>
    <w:rsid w:val="004329AC"/>
    <w:rsid w:val="00432BFA"/>
    <w:rsid w:val="004336CC"/>
    <w:rsid w:val="004345CA"/>
    <w:rsid w:val="00435384"/>
    <w:rsid w:val="004366C9"/>
    <w:rsid w:val="004401E2"/>
    <w:rsid w:val="00441582"/>
    <w:rsid w:val="004423DD"/>
    <w:rsid w:val="00443095"/>
    <w:rsid w:val="004433AD"/>
    <w:rsid w:val="00445264"/>
    <w:rsid w:val="00446126"/>
    <w:rsid w:val="004475CA"/>
    <w:rsid w:val="00450AD6"/>
    <w:rsid w:val="004511CA"/>
    <w:rsid w:val="0045251A"/>
    <w:rsid w:val="004529CB"/>
    <w:rsid w:val="00452FA9"/>
    <w:rsid w:val="00453213"/>
    <w:rsid w:val="00453EC6"/>
    <w:rsid w:val="0045429E"/>
    <w:rsid w:val="00454E57"/>
    <w:rsid w:val="00455319"/>
    <w:rsid w:val="0045558A"/>
    <w:rsid w:val="00456D39"/>
    <w:rsid w:val="0045746D"/>
    <w:rsid w:val="004577B9"/>
    <w:rsid w:val="00460A9A"/>
    <w:rsid w:val="00460B99"/>
    <w:rsid w:val="00460C99"/>
    <w:rsid w:val="004614DC"/>
    <w:rsid w:val="00462309"/>
    <w:rsid w:val="00463275"/>
    <w:rsid w:val="00465558"/>
    <w:rsid w:val="00466786"/>
    <w:rsid w:val="00466BE6"/>
    <w:rsid w:val="00466C6A"/>
    <w:rsid w:val="004719D5"/>
    <w:rsid w:val="00471DAD"/>
    <w:rsid w:val="00472287"/>
    <w:rsid w:val="0047266B"/>
    <w:rsid w:val="00472AF2"/>
    <w:rsid w:val="004744C0"/>
    <w:rsid w:val="00476988"/>
    <w:rsid w:val="00476C39"/>
    <w:rsid w:val="00480470"/>
    <w:rsid w:val="00480554"/>
    <w:rsid w:val="0048106E"/>
    <w:rsid w:val="00481375"/>
    <w:rsid w:val="00481425"/>
    <w:rsid w:val="00482729"/>
    <w:rsid w:val="00482B62"/>
    <w:rsid w:val="00482F1D"/>
    <w:rsid w:val="00484092"/>
    <w:rsid w:val="00484312"/>
    <w:rsid w:val="004851AD"/>
    <w:rsid w:val="004852F4"/>
    <w:rsid w:val="0048611A"/>
    <w:rsid w:val="004862DE"/>
    <w:rsid w:val="004867CD"/>
    <w:rsid w:val="00486C93"/>
    <w:rsid w:val="00487777"/>
    <w:rsid w:val="0049073C"/>
    <w:rsid w:val="00490791"/>
    <w:rsid w:val="00491501"/>
    <w:rsid w:val="00491860"/>
    <w:rsid w:val="0049244A"/>
    <w:rsid w:val="00493476"/>
    <w:rsid w:val="00493626"/>
    <w:rsid w:val="00495227"/>
    <w:rsid w:val="004A03C1"/>
    <w:rsid w:val="004A0CB8"/>
    <w:rsid w:val="004A279B"/>
    <w:rsid w:val="004A2A8D"/>
    <w:rsid w:val="004A2A91"/>
    <w:rsid w:val="004A43AF"/>
    <w:rsid w:val="004A45E1"/>
    <w:rsid w:val="004A647B"/>
    <w:rsid w:val="004A689F"/>
    <w:rsid w:val="004A765B"/>
    <w:rsid w:val="004A7CB7"/>
    <w:rsid w:val="004B04B5"/>
    <w:rsid w:val="004B055F"/>
    <w:rsid w:val="004B0B77"/>
    <w:rsid w:val="004B11B5"/>
    <w:rsid w:val="004B1D0F"/>
    <w:rsid w:val="004B2892"/>
    <w:rsid w:val="004B434B"/>
    <w:rsid w:val="004B5934"/>
    <w:rsid w:val="004B6898"/>
    <w:rsid w:val="004B6FD4"/>
    <w:rsid w:val="004B7EB4"/>
    <w:rsid w:val="004C02DC"/>
    <w:rsid w:val="004C151E"/>
    <w:rsid w:val="004C1C1A"/>
    <w:rsid w:val="004C2112"/>
    <w:rsid w:val="004C2A1C"/>
    <w:rsid w:val="004C2BB8"/>
    <w:rsid w:val="004C3222"/>
    <w:rsid w:val="004C47A4"/>
    <w:rsid w:val="004C50E6"/>
    <w:rsid w:val="004C676B"/>
    <w:rsid w:val="004C683B"/>
    <w:rsid w:val="004C755D"/>
    <w:rsid w:val="004D03B7"/>
    <w:rsid w:val="004D1CB1"/>
    <w:rsid w:val="004D1EC0"/>
    <w:rsid w:val="004D2537"/>
    <w:rsid w:val="004D2F32"/>
    <w:rsid w:val="004D317C"/>
    <w:rsid w:val="004D58BE"/>
    <w:rsid w:val="004D5DEF"/>
    <w:rsid w:val="004D6C18"/>
    <w:rsid w:val="004D76CD"/>
    <w:rsid w:val="004D7A46"/>
    <w:rsid w:val="004E132A"/>
    <w:rsid w:val="004E168F"/>
    <w:rsid w:val="004E2140"/>
    <w:rsid w:val="004E268B"/>
    <w:rsid w:val="004E29C1"/>
    <w:rsid w:val="004E4010"/>
    <w:rsid w:val="004E4317"/>
    <w:rsid w:val="004E4CC5"/>
    <w:rsid w:val="004E5122"/>
    <w:rsid w:val="004E5B63"/>
    <w:rsid w:val="004F07BF"/>
    <w:rsid w:val="004F0C0B"/>
    <w:rsid w:val="004F18C4"/>
    <w:rsid w:val="004F258D"/>
    <w:rsid w:val="004F4A2D"/>
    <w:rsid w:val="004F51B6"/>
    <w:rsid w:val="004F6972"/>
    <w:rsid w:val="004F6A21"/>
    <w:rsid w:val="004F76E3"/>
    <w:rsid w:val="0050093C"/>
    <w:rsid w:val="00502AA2"/>
    <w:rsid w:val="00502BB7"/>
    <w:rsid w:val="00504512"/>
    <w:rsid w:val="00506BAA"/>
    <w:rsid w:val="0050712E"/>
    <w:rsid w:val="00507591"/>
    <w:rsid w:val="00507F1F"/>
    <w:rsid w:val="00510D8A"/>
    <w:rsid w:val="00511A30"/>
    <w:rsid w:val="00511D14"/>
    <w:rsid w:val="00511F06"/>
    <w:rsid w:val="00513555"/>
    <w:rsid w:val="00513EE6"/>
    <w:rsid w:val="00514552"/>
    <w:rsid w:val="00514AA3"/>
    <w:rsid w:val="00514AB8"/>
    <w:rsid w:val="00514D7A"/>
    <w:rsid w:val="005153DA"/>
    <w:rsid w:val="0052001E"/>
    <w:rsid w:val="0052232D"/>
    <w:rsid w:val="00522B90"/>
    <w:rsid w:val="0052354A"/>
    <w:rsid w:val="00525D0F"/>
    <w:rsid w:val="00526A62"/>
    <w:rsid w:val="00527619"/>
    <w:rsid w:val="005276BD"/>
    <w:rsid w:val="00532245"/>
    <w:rsid w:val="0053232B"/>
    <w:rsid w:val="005331B6"/>
    <w:rsid w:val="005352AE"/>
    <w:rsid w:val="005353DC"/>
    <w:rsid w:val="0053578C"/>
    <w:rsid w:val="00535F95"/>
    <w:rsid w:val="00537266"/>
    <w:rsid w:val="00537984"/>
    <w:rsid w:val="00537FBF"/>
    <w:rsid w:val="00540139"/>
    <w:rsid w:val="00540C92"/>
    <w:rsid w:val="00540CAD"/>
    <w:rsid w:val="00541442"/>
    <w:rsid w:val="00541FF4"/>
    <w:rsid w:val="00542872"/>
    <w:rsid w:val="00544FAE"/>
    <w:rsid w:val="005451E7"/>
    <w:rsid w:val="0054572F"/>
    <w:rsid w:val="005462EA"/>
    <w:rsid w:val="0054669F"/>
    <w:rsid w:val="0054702E"/>
    <w:rsid w:val="0054787B"/>
    <w:rsid w:val="00550060"/>
    <w:rsid w:val="00550735"/>
    <w:rsid w:val="00550741"/>
    <w:rsid w:val="00551F0B"/>
    <w:rsid w:val="00553977"/>
    <w:rsid w:val="00553B1B"/>
    <w:rsid w:val="005548F1"/>
    <w:rsid w:val="00554E6D"/>
    <w:rsid w:val="00555509"/>
    <w:rsid w:val="00555793"/>
    <w:rsid w:val="00555C3C"/>
    <w:rsid w:val="005561B7"/>
    <w:rsid w:val="0055649E"/>
    <w:rsid w:val="00556B58"/>
    <w:rsid w:val="00560191"/>
    <w:rsid w:val="0056020A"/>
    <w:rsid w:val="0056141F"/>
    <w:rsid w:val="005621C5"/>
    <w:rsid w:val="00562827"/>
    <w:rsid w:val="00563D1F"/>
    <w:rsid w:val="00564646"/>
    <w:rsid w:val="00566010"/>
    <w:rsid w:val="00566189"/>
    <w:rsid w:val="00566E18"/>
    <w:rsid w:val="0057134F"/>
    <w:rsid w:val="005719AA"/>
    <w:rsid w:val="00571D1D"/>
    <w:rsid w:val="00574CD1"/>
    <w:rsid w:val="00574DB2"/>
    <w:rsid w:val="00575DCE"/>
    <w:rsid w:val="00575F9C"/>
    <w:rsid w:val="00577A48"/>
    <w:rsid w:val="0058020B"/>
    <w:rsid w:val="005804EA"/>
    <w:rsid w:val="00580665"/>
    <w:rsid w:val="005810AA"/>
    <w:rsid w:val="00581EA9"/>
    <w:rsid w:val="00582453"/>
    <w:rsid w:val="00582D18"/>
    <w:rsid w:val="005830C4"/>
    <w:rsid w:val="005838D4"/>
    <w:rsid w:val="0058563F"/>
    <w:rsid w:val="005867BD"/>
    <w:rsid w:val="005873B8"/>
    <w:rsid w:val="00587403"/>
    <w:rsid w:val="00587A2A"/>
    <w:rsid w:val="00587CF0"/>
    <w:rsid w:val="00587FEB"/>
    <w:rsid w:val="00592D1E"/>
    <w:rsid w:val="00593417"/>
    <w:rsid w:val="00593660"/>
    <w:rsid w:val="0059454E"/>
    <w:rsid w:val="00594B01"/>
    <w:rsid w:val="00595D98"/>
    <w:rsid w:val="00597261"/>
    <w:rsid w:val="005A0184"/>
    <w:rsid w:val="005A0624"/>
    <w:rsid w:val="005A06BB"/>
    <w:rsid w:val="005A2944"/>
    <w:rsid w:val="005A37B8"/>
    <w:rsid w:val="005A4E0F"/>
    <w:rsid w:val="005A5984"/>
    <w:rsid w:val="005A630A"/>
    <w:rsid w:val="005A6B10"/>
    <w:rsid w:val="005B006B"/>
    <w:rsid w:val="005B227F"/>
    <w:rsid w:val="005B33F8"/>
    <w:rsid w:val="005B34DF"/>
    <w:rsid w:val="005B3F84"/>
    <w:rsid w:val="005B5C86"/>
    <w:rsid w:val="005B6A41"/>
    <w:rsid w:val="005C05CB"/>
    <w:rsid w:val="005C0984"/>
    <w:rsid w:val="005C10EC"/>
    <w:rsid w:val="005C1293"/>
    <w:rsid w:val="005C12A7"/>
    <w:rsid w:val="005C1564"/>
    <w:rsid w:val="005C2EA5"/>
    <w:rsid w:val="005C6795"/>
    <w:rsid w:val="005D0090"/>
    <w:rsid w:val="005D040B"/>
    <w:rsid w:val="005D19D1"/>
    <w:rsid w:val="005D245A"/>
    <w:rsid w:val="005D320D"/>
    <w:rsid w:val="005D4E3D"/>
    <w:rsid w:val="005D5860"/>
    <w:rsid w:val="005D613F"/>
    <w:rsid w:val="005E012E"/>
    <w:rsid w:val="005E052E"/>
    <w:rsid w:val="005E153A"/>
    <w:rsid w:val="005E1591"/>
    <w:rsid w:val="005E1C7A"/>
    <w:rsid w:val="005E2D4E"/>
    <w:rsid w:val="005E38E7"/>
    <w:rsid w:val="005E4705"/>
    <w:rsid w:val="005E50AA"/>
    <w:rsid w:val="005E6A55"/>
    <w:rsid w:val="005E6BB5"/>
    <w:rsid w:val="005F00DD"/>
    <w:rsid w:val="005F0736"/>
    <w:rsid w:val="005F084E"/>
    <w:rsid w:val="005F0BCC"/>
    <w:rsid w:val="005F2969"/>
    <w:rsid w:val="005F42DC"/>
    <w:rsid w:val="005F43C8"/>
    <w:rsid w:val="005F5178"/>
    <w:rsid w:val="005F69EA"/>
    <w:rsid w:val="005F6AEE"/>
    <w:rsid w:val="005F6DE6"/>
    <w:rsid w:val="006011BE"/>
    <w:rsid w:val="00601CA1"/>
    <w:rsid w:val="00602BD5"/>
    <w:rsid w:val="00602BE6"/>
    <w:rsid w:val="00602D73"/>
    <w:rsid w:val="00603C4E"/>
    <w:rsid w:val="00604040"/>
    <w:rsid w:val="00604161"/>
    <w:rsid w:val="00604732"/>
    <w:rsid w:val="00604759"/>
    <w:rsid w:val="00604A79"/>
    <w:rsid w:val="006054F1"/>
    <w:rsid w:val="00605879"/>
    <w:rsid w:val="006063C9"/>
    <w:rsid w:val="00606C96"/>
    <w:rsid w:val="00607E55"/>
    <w:rsid w:val="0061006B"/>
    <w:rsid w:val="0061095B"/>
    <w:rsid w:val="00610FF9"/>
    <w:rsid w:val="0061164A"/>
    <w:rsid w:val="00611E42"/>
    <w:rsid w:val="00612923"/>
    <w:rsid w:val="0061347F"/>
    <w:rsid w:val="0061494B"/>
    <w:rsid w:val="00614CE9"/>
    <w:rsid w:val="00614DE9"/>
    <w:rsid w:val="006158D9"/>
    <w:rsid w:val="0061730E"/>
    <w:rsid w:val="006173A3"/>
    <w:rsid w:val="00621D0B"/>
    <w:rsid w:val="00622178"/>
    <w:rsid w:val="006235E2"/>
    <w:rsid w:val="00623A64"/>
    <w:rsid w:val="00623B09"/>
    <w:rsid w:val="00624521"/>
    <w:rsid w:val="0062477F"/>
    <w:rsid w:val="006255C2"/>
    <w:rsid w:val="0062611F"/>
    <w:rsid w:val="006265FF"/>
    <w:rsid w:val="00626FA5"/>
    <w:rsid w:val="00627495"/>
    <w:rsid w:val="00630A57"/>
    <w:rsid w:val="0063299F"/>
    <w:rsid w:val="00633BE9"/>
    <w:rsid w:val="0063445E"/>
    <w:rsid w:val="00634787"/>
    <w:rsid w:val="00634B16"/>
    <w:rsid w:val="00634F5D"/>
    <w:rsid w:val="006350C7"/>
    <w:rsid w:val="00635AC9"/>
    <w:rsid w:val="00636AA0"/>
    <w:rsid w:val="006370B6"/>
    <w:rsid w:val="0063787D"/>
    <w:rsid w:val="00640273"/>
    <w:rsid w:val="0064192E"/>
    <w:rsid w:val="00641E1C"/>
    <w:rsid w:val="006420AD"/>
    <w:rsid w:val="00642A4E"/>
    <w:rsid w:val="00646A12"/>
    <w:rsid w:val="00651CF0"/>
    <w:rsid w:val="0065245C"/>
    <w:rsid w:val="00653506"/>
    <w:rsid w:val="00653689"/>
    <w:rsid w:val="00653865"/>
    <w:rsid w:val="006558E7"/>
    <w:rsid w:val="00656190"/>
    <w:rsid w:val="006609B6"/>
    <w:rsid w:val="006610D9"/>
    <w:rsid w:val="00661822"/>
    <w:rsid w:val="006619E3"/>
    <w:rsid w:val="00662DBE"/>
    <w:rsid w:val="00662DD4"/>
    <w:rsid w:val="006630FC"/>
    <w:rsid w:val="00663A67"/>
    <w:rsid w:val="00663A97"/>
    <w:rsid w:val="006641B5"/>
    <w:rsid w:val="00670FDA"/>
    <w:rsid w:val="006722DA"/>
    <w:rsid w:val="00672C6F"/>
    <w:rsid w:val="00672F8E"/>
    <w:rsid w:val="00676569"/>
    <w:rsid w:val="00676609"/>
    <w:rsid w:val="00676B6C"/>
    <w:rsid w:val="00676EBA"/>
    <w:rsid w:val="006773CB"/>
    <w:rsid w:val="006804A3"/>
    <w:rsid w:val="00680841"/>
    <w:rsid w:val="00680A7E"/>
    <w:rsid w:val="006815D2"/>
    <w:rsid w:val="00682370"/>
    <w:rsid w:val="0068299A"/>
    <w:rsid w:val="00684647"/>
    <w:rsid w:val="006846BE"/>
    <w:rsid w:val="00685120"/>
    <w:rsid w:val="006855AD"/>
    <w:rsid w:val="00685648"/>
    <w:rsid w:val="0069097D"/>
    <w:rsid w:val="006927C4"/>
    <w:rsid w:val="00693369"/>
    <w:rsid w:val="006937CF"/>
    <w:rsid w:val="00693870"/>
    <w:rsid w:val="00693D91"/>
    <w:rsid w:val="00694243"/>
    <w:rsid w:val="0069686A"/>
    <w:rsid w:val="00697F8D"/>
    <w:rsid w:val="006A147C"/>
    <w:rsid w:val="006A20F8"/>
    <w:rsid w:val="006A2681"/>
    <w:rsid w:val="006A39CE"/>
    <w:rsid w:val="006A3D76"/>
    <w:rsid w:val="006A5EB7"/>
    <w:rsid w:val="006A6555"/>
    <w:rsid w:val="006A76F8"/>
    <w:rsid w:val="006A7DC1"/>
    <w:rsid w:val="006B048C"/>
    <w:rsid w:val="006B0E20"/>
    <w:rsid w:val="006B1361"/>
    <w:rsid w:val="006B4BBD"/>
    <w:rsid w:val="006B5D85"/>
    <w:rsid w:val="006C1F34"/>
    <w:rsid w:val="006C25CF"/>
    <w:rsid w:val="006C3679"/>
    <w:rsid w:val="006C4A33"/>
    <w:rsid w:val="006C4CDC"/>
    <w:rsid w:val="006C780A"/>
    <w:rsid w:val="006D0A61"/>
    <w:rsid w:val="006D2027"/>
    <w:rsid w:val="006D25EC"/>
    <w:rsid w:val="006D3120"/>
    <w:rsid w:val="006D3FFD"/>
    <w:rsid w:val="006D5110"/>
    <w:rsid w:val="006D59B4"/>
    <w:rsid w:val="006E09E7"/>
    <w:rsid w:val="006E1915"/>
    <w:rsid w:val="006E3D0E"/>
    <w:rsid w:val="006E4C9E"/>
    <w:rsid w:val="006E4EBD"/>
    <w:rsid w:val="006E5246"/>
    <w:rsid w:val="006E6D67"/>
    <w:rsid w:val="006E7811"/>
    <w:rsid w:val="006F044D"/>
    <w:rsid w:val="006F2496"/>
    <w:rsid w:val="006F2E63"/>
    <w:rsid w:val="006F3938"/>
    <w:rsid w:val="006F4554"/>
    <w:rsid w:val="006F478C"/>
    <w:rsid w:val="006F4C6A"/>
    <w:rsid w:val="006F4D0D"/>
    <w:rsid w:val="006F503A"/>
    <w:rsid w:val="006F6455"/>
    <w:rsid w:val="006F71CF"/>
    <w:rsid w:val="00701181"/>
    <w:rsid w:val="00701601"/>
    <w:rsid w:val="007019AF"/>
    <w:rsid w:val="007026D4"/>
    <w:rsid w:val="00702DD5"/>
    <w:rsid w:val="00703691"/>
    <w:rsid w:val="00704FD8"/>
    <w:rsid w:val="0070518D"/>
    <w:rsid w:val="00705C01"/>
    <w:rsid w:val="00705FED"/>
    <w:rsid w:val="00706A18"/>
    <w:rsid w:val="00707B83"/>
    <w:rsid w:val="00707F92"/>
    <w:rsid w:val="00711286"/>
    <w:rsid w:val="00711AC8"/>
    <w:rsid w:val="00711DF0"/>
    <w:rsid w:val="00712A4E"/>
    <w:rsid w:val="007155C7"/>
    <w:rsid w:val="00716577"/>
    <w:rsid w:val="00716584"/>
    <w:rsid w:val="00716758"/>
    <w:rsid w:val="0072078F"/>
    <w:rsid w:val="00720B99"/>
    <w:rsid w:val="00721087"/>
    <w:rsid w:val="007214AD"/>
    <w:rsid w:val="00721896"/>
    <w:rsid w:val="00721A57"/>
    <w:rsid w:val="00722316"/>
    <w:rsid w:val="00723777"/>
    <w:rsid w:val="0072681B"/>
    <w:rsid w:val="00727804"/>
    <w:rsid w:val="00730745"/>
    <w:rsid w:val="00731191"/>
    <w:rsid w:val="007320D0"/>
    <w:rsid w:val="00732815"/>
    <w:rsid w:val="00732E5A"/>
    <w:rsid w:val="00733257"/>
    <w:rsid w:val="007359F7"/>
    <w:rsid w:val="00735CFE"/>
    <w:rsid w:val="007360E7"/>
    <w:rsid w:val="007371DA"/>
    <w:rsid w:val="00737A13"/>
    <w:rsid w:val="00740193"/>
    <w:rsid w:val="00740A71"/>
    <w:rsid w:val="00742779"/>
    <w:rsid w:val="0074383E"/>
    <w:rsid w:val="00744FE5"/>
    <w:rsid w:val="00745D3B"/>
    <w:rsid w:val="00746020"/>
    <w:rsid w:val="00747BE7"/>
    <w:rsid w:val="00750F81"/>
    <w:rsid w:val="00751F11"/>
    <w:rsid w:val="00752FD3"/>
    <w:rsid w:val="00753FB1"/>
    <w:rsid w:val="00754625"/>
    <w:rsid w:val="00754D80"/>
    <w:rsid w:val="00754DDD"/>
    <w:rsid w:val="007561E1"/>
    <w:rsid w:val="0075654F"/>
    <w:rsid w:val="00756B11"/>
    <w:rsid w:val="00760F36"/>
    <w:rsid w:val="0076224E"/>
    <w:rsid w:val="007627E5"/>
    <w:rsid w:val="00763849"/>
    <w:rsid w:val="007642D1"/>
    <w:rsid w:val="00765224"/>
    <w:rsid w:val="00765291"/>
    <w:rsid w:val="0076611D"/>
    <w:rsid w:val="00766155"/>
    <w:rsid w:val="00766E3A"/>
    <w:rsid w:val="007678CC"/>
    <w:rsid w:val="00770867"/>
    <w:rsid w:val="0077266A"/>
    <w:rsid w:val="00773418"/>
    <w:rsid w:val="00773D46"/>
    <w:rsid w:val="00776127"/>
    <w:rsid w:val="00776E07"/>
    <w:rsid w:val="00777B93"/>
    <w:rsid w:val="00780359"/>
    <w:rsid w:val="007815A6"/>
    <w:rsid w:val="00781D7B"/>
    <w:rsid w:val="00783B96"/>
    <w:rsid w:val="00783F10"/>
    <w:rsid w:val="0078730E"/>
    <w:rsid w:val="00790D03"/>
    <w:rsid w:val="007923F5"/>
    <w:rsid w:val="00792A87"/>
    <w:rsid w:val="007930BE"/>
    <w:rsid w:val="00793AE6"/>
    <w:rsid w:val="0079444A"/>
    <w:rsid w:val="00794512"/>
    <w:rsid w:val="0079481B"/>
    <w:rsid w:val="00794980"/>
    <w:rsid w:val="00795555"/>
    <w:rsid w:val="00795902"/>
    <w:rsid w:val="00795B40"/>
    <w:rsid w:val="0079611A"/>
    <w:rsid w:val="00796A91"/>
    <w:rsid w:val="007A254D"/>
    <w:rsid w:val="007A2C0A"/>
    <w:rsid w:val="007A2C24"/>
    <w:rsid w:val="007A3231"/>
    <w:rsid w:val="007A389F"/>
    <w:rsid w:val="007A38AF"/>
    <w:rsid w:val="007A551D"/>
    <w:rsid w:val="007A706E"/>
    <w:rsid w:val="007B1F61"/>
    <w:rsid w:val="007B23B2"/>
    <w:rsid w:val="007B2A2B"/>
    <w:rsid w:val="007B369C"/>
    <w:rsid w:val="007B3EAA"/>
    <w:rsid w:val="007B4887"/>
    <w:rsid w:val="007C1D72"/>
    <w:rsid w:val="007C1E0B"/>
    <w:rsid w:val="007C279D"/>
    <w:rsid w:val="007C2C05"/>
    <w:rsid w:val="007C2F5F"/>
    <w:rsid w:val="007C43D0"/>
    <w:rsid w:val="007C46EA"/>
    <w:rsid w:val="007C4DDB"/>
    <w:rsid w:val="007C654A"/>
    <w:rsid w:val="007C69B2"/>
    <w:rsid w:val="007D0555"/>
    <w:rsid w:val="007D0F3B"/>
    <w:rsid w:val="007D1110"/>
    <w:rsid w:val="007D2F6B"/>
    <w:rsid w:val="007D322D"/>
    <w:rsid w:val="007D4142"/>
    <w:rsid w:val="007D4271"/>
    <w:rsid w:val="007D42A2"/>
    <w:rsid w:val="007D4E6E"/>
    <w:rsid w:val="007D4EAE"/>
    <w:rsid w:val="007D74D7"/>
    <w:rsid w:val="007E0706"/>
    <w:rsid w:val="007E2548"/>
    <w:rsid w:val="007E271F"/>
    <w:rsid w:val="007E2BAF"/>
    <w:rsid w:val="007E2BFC"/>
    <w:rsid w:val="007E2C1E"/>
    <w:rsid w:val="007E3B21"/>
    <w:rsid w:val="007E490C"/>
    <w:rsid w:val="007E4A7F"/>
    <w:rsid w:val="007E518F"/>
    <w:rsid w:val="007E54EE"/>
    <w:rsid w:val="007E7F63"/>
    <w:rsid w:val="007F034E"/>
    <w:rsid w:val="007F1EBB"/>
    <w:rsid w:val="007F20C8"/>
    <w:rsid w:val="007F4DB7"/>
    <w:rsid w:val="007F503B"/>
    <w:rsid w:val="007F5357"/>
    <w:rsid w:val="007F6417"/>
    <w:rsid w:val="007F7991"/>
    <w:rsid w:val="00800D82"/>
    <w:rsid w:val="008025EC"/>
    <w:rsid w:val="00803BA7"/>
    <w:rsid w:val="00803E1E"/>
    <w:rsid w:val="008048D1"/>
    <w:rsid w:val="008063E2"/>
    <w:rsid w:val="00807289"/>
    <w:rsid w:val="00807A85"/>
    <w:rsid w:val="0081011F"/>
    <w:rsid w:val="00810894"/>
    <w:rsid w:val="00810EAC"/>
    <w:rsid w:val="0081144B"/>
    <w:rsid w:val="00815233"/>
    <w:rsid w:val="00816CF4"/>
    <w:rsid w:val="008171F6"/>
    <w:rsid w:val="00817A07"/>
    <w:rsid w:val="00820053"/>
    <w:rsid w:val="0082169E"/>
    <w:rsid w:val="00823BBD"/>
    <w:rsid w:val="00825F04"/>
    <w:rsid w:val="00826105"/>
    <w:rsid w:val="00827647"/>
    <w:rsid w:val="0082767D"/>
    <w:rsid w:val="00827839"/>
    <w:rsid w:val="008278C2"/>
    <w:rsid w:val="00830F70"/>
    <w:rsid w:val="008316C5"/>
    <w:rsid w:val="008319EE"/>
    <w:rsid w:val="00832074"/>
    <w:rsid w:val="00836217"/>
    <w:rsid w:val="00836C4D"/>
    <w:rsid w:val="008408B5"/>
    <w:rsid w:val="00841D6A"/>
    <w:rsid w:val="00842073"/>
    <w:rsid w:val="008430F4"/>
    <w:rsid w:val="0084314A"/>
    <w:rsid w:val="0084586F"/>
    <w:rsid w:val="0084654A"/>
    <w:rsid w:val="00846679"/>
    <w:rsid w:val="00846AE6"/>
    <w:rsid w:val="00850344"/>
    <w:rsid w:val="008524FB"/>
    <w:rsid w:val="00855DC5"/>
    <w:rsid w:val="00855ECC"/>
    <w:rsid w:val="00856B46"/>
    <w:rsid w:val="00856F6C"/>
    <w:rsid w:val="00857504"/>
    <w:rsid w:val="008614EA"/>
    <w:rsid w:val="008614ED"/>
    <w:rsid w:val="00861AA9"/>
    <w:rsid w:val="00862989"/>
    <w:rsid w:val="00864EC4"/>
    <w:rsid w:val="008651B8"/>
    <w:rsid w:val="00866286"/>
    <w:rsid w:val="008674B8"/>
    <w:rsid w:val="0087015E"/>
    <w:rsid w:val="008711F9"/>
    <w:rsid w:val="008720B4"/>
    <w:rsid w:val="008737EF"/>
    <w:rsid w:val="00873D6C"/>
    <w:rsid w:val="00873F1B"/>
    <w:rsid w:val="00874155"/>
    <w:rsid w:val="00874171"/>
    <w:rsid w:val="008742CF"/>
    <w:rsid w:val="00874A9B"/>
    <w:rsid w:val="00874FD6"/>
    <w:rsid w:val="008756A3"/>
    <w:rsid w:val="00877121"/>
    <w:rsid w:val="008778C1"/>
    <w:rsid w:val="00880F7E"/>
    <w:rsid w:val="008817BD"/>
    <w:rsid w:val="008818E2"/>
    <w:rsid w:val="008819BF"/>
    <w:rsid w:val="00881C25"/>
    <w:rsid w:val="00882099"/>
    <w:rsid w:val="00882952"/>
    <w:rsid w:val="00883100"/>
    <w:rsid w:val="008838F7"/>
    <w:rsid w:val="00885EEA"/>
    <w:rsid w:val="00886CE8"/>
    <w:rsid w:val="00886D62"/>
    <w:rsid w:val="00887E16"/>
    <w:rsid w:val="008903F3"/>
    <w:rsid w:val="00890C69"/>
    <w:rsid w:val="0089418B"/>
    <w:rsid w:val="008946A2"/>
    <w:rsid w:val="008947DA"/>
    <w:rsid w:val="008951D2"/>
    <w:rsid w:val="0089572D"/>
    <w:rsid w:val="00895A4C"/>
    <w:rsid w:val="00896D84"/>
    <w:rsid w:val="00897DBB"/>
    <w:rsid w:val="008A07F5"/>
    <w:rsid w:val="008A229E"/>
    <w:rsid w:val="008A2741"/>
    <w:rsid w:val="008A3D19"/>
    <w:rsid w:val="008A5931"/>
    <w:rsid w:val="008A629E"/>
    <w:rsid w:val="008A66C9"/>
    <w:rsid w:val="008A7AEB"/>
    <w:rsid w:val="008B1026"/>
    <w:rsid w:val="008B108B"/>
    <w:rsid w:val="008B1BCC"/>
    <w:rsid w:val="008B3529"/>
    <w:rsid w:val="008B35FF"/>
    <w:rsid w:val="008B3C5B"/>
    <w:rsid w:val="008B3CD9"/>
    <w:rsid w:val="008B58A2"/>
    <w:rsid w:val="008B59F5"/>
    <w:rsid w:val="008B698A"/>
    <w:rsid w:val="008C0D4E"/>
    <w:rsid w:val="008C1250"/>
    <w:rsid w:val="008C1C8C"/>
    <w:rsid w:val="008C2606"/>
    <w:rsid w:val="008C3DA3"/>
    <w:rsid w:val="008C5C92"/>
    <w:rsid w:val="008C7017"/>
    <w:rsid w:val="008C7BC8"/>
    <w:rsid w:val="008D18C4"/>
    <w:rsid w:val="008D1C68"/>
    <w:rsid w:val="008D2375"/>
    <w:rsid w:val="008D309F"/>
    <w:rsid w:val="008D35EC"/>
    <w:rsid w:val="008D41AD"/>
    <w:rsid w:val="008D4353"/>
    <w:rsid w:val="008D51F3"/>
    <w:rsid w:val="008D55BA"/>
    <w:rsid w:val="008D6805"/>
    <w:rsid w:val="008D6B4A"/>
    <w:rsid w:val="008D744B"/>
    <w:rsid w:val="008E1987"/>
    <w:rsid w:val="008E1FB0"/>
    <w:rsid w:val="008E27CD"/>
    <w:rsid w:val="008E3AD2"/>
    <w:rsid w:val="008E3F59"/>
    <w:rsid w:val="008E432C"/>
    <w:rsid w:val="008E59B7"/>
    <w:rsid w:val="008E5D43"/>
    <w:rsid w:val="008E6231"/>
    <w:rsid w:val="008E66E8"/>
    <w:rsid w:val="008F0148"/>
    <w:rsid w:val="008F103F"/>
    <w:rsid w:val="008F1D54"/>
    <w:rsid w:val="008F2641"/>
    <w:rsid w:val="008F2B22"/>
    <w:rsid w:val="008F4226"/>
    <w:rsid w:val="008F49DD"/>
    <w:rsid w:val="008F4FE8"/>
    <w:rsid w:val="008F5A8F"/>
    <w:rsid w:val="008F6C26"/>
    <w:rsid w:val="008F7EE8"/>
    <w:rsid w:val="0090050F"/>
    <w:rsid w:val="0090092E"/>
    <w:rsid w:val="0090372D"/>
    <w:rsid w:val="00905401"/>
    <w:rsid w:val="009064BB"/>
    <w:rsid w:val="00906639"/>
    <w:rsid w:val="00910213"/>
    <w:rsid w:val="00910F4A"/>
    <w:rsid w:val="0091120E"/>
    <w:rsid w:val="00911CB2"/>
    <w:rsid w:val="00914AC5"/>
    <w:rsid w:val="00915670"/>
    <w:rsid w:val="00916C7C"/>
    <w:rsid w:val="00916DCE"/>
    <w:rsid w:val="00920E13"/>
    <w:rsid w:val="009238B3"/>
    <w:rsid w:val="00925C25"/>
    <w:rsid w:val="00927CE9"/>
    <w:rsid w:val="00930800"/>
    <w:rsid w:val="00932629"/>
    <w:rsid w:val="0093291D"/>
    <w:rsid w:val="009342C1"/>
    <w:rsid w:val="00934F0F"/>
    <w:rsid w:val="009359E8"/>
    <w:rsid w:val="00935F7F"/>
    <w:rsid w:val="00936ECC"/>
    <w:rsid w:val="009371DE"/>
    <w:rsid w:val="0093756C"/>
    <w:rsid w:val="0094078E"/>
    <w:rsid w:val="009415C6"/>
    <w:rsid w:val="0094319E"/>
    <w:rsid w:val="0094357F"/>
    <w:rsid w:val="009438AD"/>
    <w:rsid w:val="00943A8A"/>
    <w:rsid w:val="00944112"/>
    <w:rsid w:val="00944863"/>
    <w:rsid w:val="00944F93"/>
    <w:rsid w:val="00945C1F"/>
    <w:rsid w:val="00947AD6"/>
    <w:rsid w:val="00947F60"/>
    <w:rsid w:val="009508EB"/>
    <w:rsid w:val="00950D65"/>
    <w:rsid w:val="00952112"/>
    <w:rsid w:val="00954FFB"/>
    <w:rsid w:val="00955B14"/>
    <w:rsid w:val="009560AC"/>
    <w:rsid w:val="00956A7D"/>
    <w:rsid w:val="00956AC5"/>
    <w:rsid w:val="00956B91"/>
    <w:rsid w:val="009573B7"/>
    <w:rsid w:val="0095741C"/>
    <w:rsid w:val="00957C88"/>
    <w:rsid w:val="009601F9"/>
    <w:rsid w:val="00964040"/>
    <w:rsid w:val="00964BDC"/>
    <w:rsid w:val="00964E43"/>
    <w:rsid w:val="00965901"/>
    <w:rsid w:val="00965C5C"/>
    <w:rsid w:val="00965D6D"/>
    <w:rsid w:val="00970569"/>
    <w:rsid w:val="009706EF"/>
    <w:rsid w:val="0097106B"/>
    <w:rsid w:val="00971D61"/>
    <w:rsid w:val="00972F15"/>
    <w:rsid w:val="009739A9"/>
    <w:rsid w:val="00974BB0"/>
    <w:rsid w:val="009768E6"/>
    <w:rsid w:val="0098218E"/>
    <w:rsid w:val="009826EC"/>
    <w:rsid w:val="00982E10"/>
    <w:rsid w:val="00982EFD"/>
    <w:rsid w:val="00983A77"/>
    <w:rsid w:val="00983E6B"/>
    <w:rsid w:val="0098756B"/>
    <w:rsid w:val="00990895"/>
    <w:rsid w:val="00990EB4"/>
    <w:rsid w:val="0099150D"/>
    <w:rsid w:val="009919A4"/>
    <w:rsid w:val="009932C9"/>
    <w:rsid w:val="00993CC0"/>
    <w:rsid w:val="00994D8A"/>
    <w:rsid w:val="00995595"/>
    <w:rsid w:val="009959B6"/>
    <w:rsid w:val="00995A29"/>
    <w:rsid w:val="00996B9F"/>
    <w:rsid w:val="00996F10"/>
    <w:rsid w:val="0099771B"/>
    <w:rsid w:val="009A0BA4"/>
    <w:rsid w:val="009A2883"/>
    <w:rsid w:val="009A2B72"/>
    <w:rsid w:val="009A373E"/>
    <w:rsid w:val="009A4C1A"/>
    <w:rsid w:val="009A52DA"/>
    <w:rsid w:val="009A5389"/>
    <w:rsid w:val="009A5F79"/>
    <w:rsid w:val="009A69C9"/>
    <w:rsid w:val="009A75F4"/>
    <w:rsid w:val="009A7783"/>
    <w:rsid w:val="009B0BC2"/>
    <w:rsid w:val="009B136D"/>
    <w:rsid w:val="009B1FAA"/>
    <w:rsid w:val="009B25CC"/>
    <w:rsid w:val="009B287C"/>
    <w:rsid w:val="009B2945"/>
    <w:rsid w:val="009B5EFE"/>
    <w:rsid w:val="009B5FDD"/>
    <w:rsid w:val="009B73E1"/>
    <w:rsid w:val="009B791E"/>
    <w:rsid w:val="009C0214"/>
    <w:rsid w:val="009C0DA4"/>
    <w:rsid w:val="009C1012"/>
    <w:rsid w:val="009C118E"/>
    <w:rsid w:val="009C204E"/>
    <w:rsid w:val="009C2D3F"/>
    <w:rsid w:val="009C3EB3"/>
    <w:rsid w:val="009C40E9"/>
    <w:rsid w:val="009C5921"/>
    <w:rsid w:val="009C660D"/>
    <w:rsid w:val="009C7185"/>
    <w:rsid w:val="009C723E"/>
    <w:rsid w:val="009C75EA"/>
    <w:rsid w:val="009C7EA0"/>
    <w:rsid w:val="009C7F05"/>
    <w:rsid w:val="009D0736"/>
    <w:rsid w:val="009D1AA1"/>
    <w:rsid w:val="009D2ABA"/>
    <w:rsid w:val="009D386C"/>
    <w:rsid w:val="009D7C90"/>
    <w:rsid w:val="009E0362"/>
    <w:rsid w:val="009E05C4"/>
    <w:rsid w:val="009E0708"/>
    <w:rsid w:val="009E0D00"/>
    <w:rsid w:val="009E0F03"/>
    <w:rsid w:val="009E2555"/>
    <w:rsid w:val="009E2586"/>
    <w:rsid w:val="009E2D30"/>
    <w:rsid w:val="009E3911"/>
    <w:rsid w:val="009E3E8F"/>
    <w:rsid w:val="009E741D"/>
    <w:rsid w:val="009F00BA"/>
    <w:rsid w:val="009F0C6F"/>
    <w:rsid w:val="009F1E82"/>
    <w:rsid w:val="009F227D"/>
    <w:rsid w:val="009F2A96"/>
    <w:rsid w:val="009F378B"/>
    <w:rsid w:val="009F3A18"/>
    <w:rsid w:val="009F4217"/>
    <w:rsid w:val="009F595F"/>
    <w:rsid w:val="009F5ABC"/>
    <w:rsid w:val="00A017F0"/>
    <w:rsid w:val="00A0203D"/>
    <w:rsid w:val="00A02060"/>
    <w:rsid w:val="00A028C2"/>
    <w:rsid w:val="00A02ECB"/>
    <w:rsid w:val="00A032F3"/>
    <w:rsid w:val="00A04E6B"/>
    <w:rsid w:val="00A058A5"/>
    <w:rsid w:val="00A12474"/>
    <w:rsid w:val="00A1250C"/>
    <w:rsid w:val="00A1329E"/>
    <w:rsid w:val="00A15154"/>
    <w:rsid w:val="00A15D38"/>
    <w:rsid w:val="00A15E21"/>
    <w:rsid w:val="00A16808"/>
    <w:rsid w:val="00A172C4"/>
    <w:rsid w:val="00A17470"/>
    <w:rsid w:val="00A20ACC"/>
    <w:rsid w:val="00A20DC7"/>
    <w:rsid w:val="00A213DF"/>
    <w:rsid w:val="00A21AA4"/>
    <w:rsid w:val="00A21B90"/>
    <w:rsid w:val="00A22B65"/>
    <w:rsid w:val="00A242DC"/>
    <w:rsid w:val="00A242E3"/>
    <w:rsid w:val="00A27CA3"/>
    <w:rsid w:val="00A3127E"/>
    <w:rsid w:val="00A31C4B"/>
    <w:rsid w:val="00A32AA6"/>
    <w:rsid w:val="00A33C90"/>
    <w:rsid w:val="00A34348"/>
    <w:rsid w:val="00A36166"/>
    <w:rsid w:val="00A37666"/>
    <w:rsid w:val="00A40006"/>
    <w:rsid w:val="00A403EA"/>
    <w:rsid w:val="00A4079B"/>
    <w:rsid w:val="00A40ABA"/>
    <w:rsid w:val="00A42A80"/>
    <w:rsid w:val="00A42D04"/>
    <w:rsid w:val="00A452AF"/>
    <w:rsid w:val="00A45D17"/>
    <w:rsid w:val="00A47099"/>
    <w:rsid w:val="00A517E3"/>
    <w:rsid w:val="00A52F72"/>
    <w:rsid w:val="00A531C2"/>
    <w:rsid w:val="00A53637"/>
    <w:rsid w:val="00A5459B"/>
    <w:rsid w:val="00A551AA"/>
    <w:rsid w:val="00A552C2"/>
    <w:rsid w:val="00A55763"/>
    <w:rsid w:val="00A5622F"/>
    <w:rsid w:val="00A569AB"/>
    <w:rsid w:val="00A56A52"/>
    <w:rsid w:val="00A61287"/>
    <w:rsid w:val="00A61DED"/>
    <w:rsid w:val="00A63700"/>
    <w:rsid w:val="00A65377"/>
    <w:rsid w:val="00A677C1"/>
    <w:rsid w:val="00A70213"/>
    <w:rsid w:val="00A703EE"/>
    <w:rsid w:val="00A70804"/>
    <w:rsid w:val="00A7248D"/>
    <w:rsid w:val="00A725D5"/>
    <w:rsid w:val="00A73F3B"/>
    <w:rsid w:val="00A740F4"/>
    <w:rsid w:val="00A7544F"/>
    <w:rsid w:val="00A773A2"/>
    <w:rsid w:val="00A7755F"/>
    <w:rsid w:val="00A77A33"/>
    <w:rsid w:val="00A77D9A"/>
    <w:rsid w:val="00A8204F"/>
    <w:rsid w:val="00A82151"/>
    <w:rsid w:val="00A83325"/>
    <w:rsid w:val="00A84621"/>
    <w:rsid w:val="00A84B8E"/>
    <w:rsid w:val="00A8564E"/>
    <w:rsid w:val="00A85DE7"/>
    <w:rsid w:val="00A85EA6"/>
    <w:rsid w:val="00A863DC"/>
    <w:rsid w:val="00A869E5"/>
    <w:rsid w:val="00A86CE5"/>
    <w:rsid w:val="00A90A9A"/>
    <w:rsid w:val="00A913B3"/>
    <w:rsid w:val="00A924A2"/>
    <w:rsid w:val="00A9275E"/>
    <w:rsid w:val="00A92FAC"/>
    <w:rsid w:val="00A9402F"/>
    <w:rsid w:val="00A94632"/>
    <w:rsid w:val="00A96204"/>
    <w:rsid w:val="00A975C9"/>
    <w:rsid w:val="00A97D74"/>
    <w:rsid w:val="00A97E9C"/>
    <w:rsid w:val="00AA03D3"/>
    <w:rsid w:val="00AA1951"/>
    <w:rsid w:val="00AA3404"/>
    <w:rsid w:val="00AA34A3"/>
    <w:rsid w:val="00AA40F9"/>
    <w:rsid w:val="00AA68F9"/>
    <w:rsid w:val="00AA6FCA"/>
    <w:rsid w:val="00AA70A4"/>
    <w:rsid w:val="00AA7E43"/>
    <w:rsid w:val="00AB084D"/>
    <w:rsid w:val="00AB1059"/>
    <w:rsid w:val="00AB1C94"/>
    <w:rsid w:val="00AB1FB2"/>
    <w:rsid w:val="00AB328D"/>
    <w:rsid w:val="00AB3320"/>
    <w:rsid w:val="00AB3415"/>
    <w:rsid w:val="00AB4779"/>
    <w:rsid w:val="00AB4EAF"/>
    <w:rsid w:val="00AB4F4E"/>
    <w:rsid w:val="00AB4FFE"/>
    <w:rsid w:val="00AB7A80"/>
    <w:rsid w:val="00AC1052"/>
    <w:rsid w:val="00AC153F"/>
    <w:rsid w:val="00AC2DCE"/>
    <w:rsid w:val="00AC312F"/>
    <w:rsid w:val="00AC3A66"/>
    <w:rsid w:val="00AC415A"/>
    <w:rsid w:val="00AC4CAE"/>
    <w:rsid w:val="00AC4D5A"/>
    <w:rsid w:val="00AD03E6"/>
    <w:rsid w:val="00AD0C12"/>
    <w:rsid w:val="00AD0F87"/>
    <w:rsid w:val="00AD175F"/>
    <w:rsid w:val="00AD18E6"/>
    <w:rsid w:val="00AD1E6F"/>
    <w:rsid w:val="00AD22BA"/>
    <w:rsid w:val="00AD2A46"/>
    <w:rsid w:val="00AD2B57"/>
    <w:rsid w:val="00AD2DE7"/>
    <w:rsid w:val="00AD3E60"/>
    <w:rsid w:val="00AD45CD"/>
    <w:rsid w:val="00AD4783"/>
    <w:rsid w:val="00AD61B9"/>
    <w:rsid w:val="00AD7FCA"/>
    <w:rsid w:val="00AE1EBB"/>
    <w:rsid w:val="00AE2492"/>
    <w:rsid w:val="00AE2E7C"/>
    <w:rsid w:val="00AE30BB"/>
    <w:rsid w:val="00AE3364"/>
    <w:rsid w:val="00AE3B9A"/>
    <w:rsid w:val="00AE4A1C"/>
    <w:rsid w:val="00AE56A8"/>
    <w:rsid w:val="00AE60F7"/>
    <w:rsid w:val="00AE6316"/>
    <w:rsid w:val="00AE6941"/>
    <w:rsid w:val="00AE6A27"/>
    <w:rsid w:val="00AE765B"/>
    <w:rsid w:val="00AF09A3"/>
    <w:rsid w:val="00AF0FDD"/>
    <w:rsid w:val="00AF15E0"/>
    <w:rsid w:val="00AF364C"/>
    <w:rsid w:val="00AF5FF1"/>
    <w:rsid w:val="00AF7CB2"/>
    <w:rsid w:val="00B002DE"/>
    <w:rsid w:val="00B00CF7"/>
    <w:rsid w:val="00B01073"/>
    <w:rsid w:val="00B0354A"/>
    <w:rsid w:val="00B039E0"/>
    <w:rsid w:val="00B04147"/>
    <w:rsid w:val="00B04394"/>
    <w:rsid w:val="00B0571F"/>
    <w:rsid w:val="00B064C5"/>
    <w:rsid w:val="00B06C94"/>
    <w:rsid w:val="00B06DD0"/>
    <w:rsid w:val="00B07215"/>
    <w:rsid w:val="00B11163"/>
    <w:rsid w:val="00B1162E"/>
    <w:rsid w:val="00B12799"/>
    <w:rsid w:val="00B12FBF"/>
    <w:rsid w:val="00B13BC3"/>
    <w:rsid w:val="00B170BE"/>
    <w:rsid w:val="00B17EEC"/>
    <w:rsid w:val="00B2023C"/>
    <w:rsid w:val="00B2050B"/>
    <w:rsid w:val="00B212BE"/>
    <w:rsid w:val="00B23758"/>
    <w:rsid w:val="00B23C4A"/>
    <w:rsid w:val="00B23D90"/>
    <w:rsid w:val="00B24C14"/>
    <w:rsid w:val="00B277CA"/>
    <w:rsid w:val="00B30121"/>
    <w:rsid w:val="00B31104"/>
    <w:rsid w:val="00B3139C"/>
    <w:rsid w:val="00B3189E"/>
    <w:rsid w:val="00B32533"/>
    <w:rsid w:val="00B32EB3"/>
    <w:rsid w:val="00B3301E"/>
    <w:rsid w:val="00B33276"/>
    <w:rsid w:val="00B33BD9"/>
    <w:rsid w:val="00B3489B"/>
    <w:rsid w:val="00B363A9"/>
    <w:rsid w:val="00B36CBE"/>
    <w:rsid w:val="00B3744C"/>
    <w:rsid w:val="00B4095F"/>
    <w:rsid w:val="00B41DF8"/>
    <w:rsid w:val="00B43449"/>
    <w:rsid w:val="00B44490"/>
    <w:rsid w:val="00B44599"/>
    <w:rsid w:val="00B448B0"/>
    <w:rsid w:val="00B44F6B"/>
    <w:rsid w:val="00B45656"/>
    <w:rsid w:val="00B46AA6"/>
    <w:rsid w:val="00B47D23"/>
    <w:rsid w:val="00B50D93"/>
    <w:rsid w:val="00B51E44"/>
    <w:rsid w:val="00B51E6C"/>
    <w:rsid w:val="00B51F3B"/>
    <w:rsid w:val="00B52DB2"/>
    <w:rsid w:val="00B52EC2"/>
    <w:rsid w:val="00B5387C"/>
    <w:rsid w:val="00B553CD"/>
    <w:rsid w:val="00B55C8C"/>
    <w:rsid w:val="00B560CF"/>
    <w:rsid w:val="00B60A5C"/>
    <w:rsid w:val="00B617ED"/>
    <w:rsid w:val="00B63A5B"/>
    <w:rsid w:val="00B6423F"/>
    <w:rsid w:val="00B6474B"/>
    <w:rsid w:val="00B64D57"/>
    <w:rsid w:val="00B6573D"/>
    <w:rsid w:val="00B67433"/>
    <w:rsid w:val="00B70435"/>
    <w:rsid w:val="00B705D4"/>
    <w:rsid w:val="00B71423"/>
    <w:rsid w:val="00B716BC"/>
    <w:rsid w:val="00B71C44"/>
    <w:rsid w:val="00B738E8"/>
    <w:rsid w:val="00B73F57"/>
    <w:rsid w:val="00B7479C"/>
    <w:rsid w:val="00B75566"/>
    <w:rsid w:val="00B75B58"/>
    <w:rsid w:val="00B76518"/>
    <w:rsid w:val="00B767EE"/>
    <w:rsid w:val="00B80E42"/>
    <w:rsid w:val="00B81E4F"/>
    <w:rsid w:val="00B8240D"/>
    <w:rsid w:val="00B82DA3"/>
    <w:rsid w:val="00B82E8E"/>
    <w:rsid w:val="00B847B1"/>
    <w:rsid w:val="00B85756"/>
    <w:rsid w:val="00B86DB1"/>
    <w:rsid w:val="00B90460"/>
    <w:rsid w:val="00B90708"/>
    <w:rsid w:val="00B926AA"/>
    <w:rsid w:val="00B942BB"/>
    <w:rsid w:val="00B95FB2"/>
    <w:rsid w:val="00B967DD"/>
    <w:rsid w:val="00B96D4F"/>
    <w:rsid w:val="00BA0077"/>
    <w:rsid w:val="00BA0B15"/>
    <w:rsid w:val="00BA1AD9"/>
    <w:rsid w:val="00BA1D24"/>
    <w:rsid w:val="00BA1E32"/>
    <w:rsid w:val="00BA3088"/>
    <w:rsid w:val="00BA3572"/>
    <w:rsid w:val="00BA531B"/>
    <w:rsid w:val="00BA56E4"/>
    <w:rsid w:val="00BA5B06"/>
    <w:rsid w:val="00BA6D29"/>
    <w:rsid w:val="00BA7375"/>
    <w:rsid w:val="00BA75C3"/>
    <w:rsid w:val="00BA7AE1"/>
    <w:rsid w:val="00BB0392"/>
    <w:rsid w:val="00BB14CA"/>
    <w:rsid w:val="00BB1A71"/>
    <w:rsid w:val="00BB2D11"/>
    <w:rsid w:val="00BB4CB7"/>
    <w:rsid w:val="00BB4CDA"/>
    <w:rsid w:val="00BB4D8E"/>
    <w:rsid w:val="00BB5725"/>
    <w:rsid w:val="00BB7E02"/>
    <w:rsid w:val="00BC08AC"/>
    <w:rsid w:val="00BC0A56"/>
    <w:rsid w:val="00BC1F46"/>
    <w:rsid w:val="00BC27B5"/>
    <w:rsid w:val="00BC49DA"/>
    <w:rsid w:val="00BC4B45"/>
    <w:rsid w:val="00BC54B5"/>
    <w:rsid w:val="00BC597A"/>
    <w:rsid w:val="00BC5E98"/>
    <w:rsid w:val="00BD0823"/>
    <w:rsid w:val="00BD25AA"/>
    <w:rsid w:val="00BD36B0"/>
    <w:rsid w:val="00BD51CA"/>
    <w:rsid w:val="00BE16DF"/>
    <w:rsid w:val="00BE1D70"/>
    <w:rsid w:val="00BE4689"/>
    <w:rsid w:val="00BE5534"/>
    <w:rsid w:val="00BE5535"/>
    <w:rsid w:val="00BF0786"/>
    <w:rsid w:val="00BF1716"/>
    <w:rsid w:val="00BF3F55"/>
    <w:rsid w:val="00BF4536"/>
    <w:rsid w:val="00BF5EC0"/>
    <w:rsid w:val="00BF7503"/>
    <w:rsid w:val="00C0135A"/>
    <w:rsid w:val="00C01CB3"/>
    <w:rsid w:val="00C02754"/>
    <w:rsid w:val="00C0316E"/>
    <w:rsid w:val="00C033B5"/>
    <w:rsid w:val="00C03535"/>
    <w:rsid w:val="00C0598C"/>
    <w:rsid w:val="00C05D71"/>
    <w:rsid w:val="00C10766"/>
    <w:rsid w:val="00C11D4E"/>
    <w:rsid w:val="00C12347"/>
    <w:rsid w:val="00C13156"/>
    <w:rsid w:val="00C1560C"/>
    <w:rsid w:val="00C17129"/>
    <w:rsid w:val="00C21014"/>
    <w:rsid w:val="00C22241"/>
    <w:rsid w:val="00C22D26"/>
    <w:rsid w:val="00C23868"/>
    <w:rsid w:val="00C2483F"/>
    <w:rsid w:val="00C24C2D"/>
    <w:rsid w:val="00C2527D"/>
    <w:rsid w:val="00C260CC"/>
    <w:rsid w:val="00C26224"/>
    <w:rsid w:val="00C26B06"/>
    <w:rsid w:val="00C26FC6"/>
    <w:rsid w:val="00C273FD"/>
    <w:rsid w:val="00C27E72"/>
    <w:rsid w:val="00C31E08"/>
    <w:rsid w:val="00C3218B"/>
    <w:rsid w:val="00C3530D"/>
    <w:rsid w:val="00C35399"/>
    <w:rsid w:val="00C36B0E"/>
    <w:rsid w:val="00C41B65"/>
    <w:rsid w:val="00C41D58"/>
    <w:rsid w:val="00C41FF3"/>
    <w:rsid w:val="00C426DC"/>
    <w:rsid w:val="00C437C4"/>
    <w:rsid w:val="00C43C39"/>
    <w:rsid w:val="00C43D04"/>
    <w:rsid w:val="00C443C5"/>
    <w:rsid w:val="00C45A64"/>
    <w:rsid w:val="00C468F7"/>
    <w:rsid w:val="00C46D50"/>
    <w:rsid w:val="00C47655"/>
    <w:rsid w:val="00C47C4A"/>
    <w:rsid w:val="00C5032A"/>
    <w:rsid w:val="00C5065A"/>
    <w:rsid w:val="00C50D09"/>
    <w:rsid w:val="00C5141A"/>
    <w:rsid w:val="00C51580"/>
    <w:rsid w:val="00C528A7"/>
    <w:rsid w:val="00C5330B"/>
    <w:rsid w:val="00C53CA9"/>
    <w:rsid w:val="00C53D50"/>
    <w:rsid w:val="00C547E1"/>
    <w:rsid w:val="00C5551E"/>
    <w:rsid w:val="00C56A04"/>
    <w:rsid w:val="00C56A27"/>
    <w:rsid w:val="00C61F3F"/>
    <w:rsid w:val="00C65031"/>
    <w:rsid w:val="00C65552"/>
    <w:rsid w:val="00C661DE"/>
    <w:rsid w:val="00C66BE0"/>
    <w:rsid w:val="00C6778F"/>
    <w:rsid w:val="00C67A52"/>
    <w:rsid w:val="00C67AC3"/>
    <w:rsid w:val="00C70A56"/>
    <w:rsid w:val="00C715BF"/>
    <w:rsid w:val="00C71690"/>
    <w:rsid w:val="00C72C9F"/>
    <w:rsid w:val="00C744B2"/>
    <w:rsid w:val="00C748B8"/>
    <w:rsid w:val="00C74A2E"/>
    <w:rsid w:val="00C758CD"/>
    <w:rsid w:val="00C76664"/>
    <w:rsid w:val="00C76763"/>
    <w:rsid w:val="00C76E6C"/>
    <w:rsid w:val="00C77495"/>
    <w:rsid w:val="00C77598"/>
    <w:rsid w:val="00C77F94"/>
    <w:rsid w:val="00C80694"/>
    <w:rsid w:val="00C80AB8"/>
    <w:rsid w:val="00C80F42"/>
    <w:rsid w:val="00C8238E"/>
    <w:rsid w:val="00C82F08"/>
    <w:rsid w:val="00C831C8"/>
    <w:rsid w:val="00C843DC"/>
    <w:rsid w:val="00C84726"/>
    <w:rsid w:val="00C85608"/>
    <w:rsid w:val="00C859EA"/>
    <w:rsid w:val="00C85B89"/>
    <w:rsid w:val="00C87124"/>
    <w:rsid w:val="00C87AEE"/>
    <w:rsid w:val="00C9003B"/>
    <w:rsid w:val="00C90829"/>
    <w:rsid w:val="00C936CB"/>
    <w:rsid w:val="00C94073"/>
    <w:rsid w:val="00C94EC6"/>
    <w:rsid w:val="00C94EEA"/>
    <w:rsid w:val="00C955AD"/>
    <w:rsid w:val="00C95943"/>
    <w:rsid w:val="00C968C6"/>
    <w:rsid w:val="00CA0CD8"/>
    <w:rsid w:val="00CA22B5"/>
    <w:rsid w:val="00CA2A79"/>
    <w:rsid w:val="00CA37EC"/>
    <w:rsid w:val="00CA4284"/>
    <w:rsid w:val="00CA43AF"/>
    <w:rsid w:val="00CA49AC"/>
    <w:rsid w:val="00CA5BFE"/>
    <w:rsid w:val="00CA620E"/>
    <w:rsid w:val="00CB2272"/>
    <w:rsid w:val="00CB2B9B"/>
    <w:rsid w:val="00CB2FD1"/>
    <w:rsid w:val="00CB5505"/>
    <w:rsid w:val="00CC1DF1"/>
    <w:rsid w:val="00CC321C"/>
    <w:rsid w:val="00CC3DD8"/>
    <w:rsid w:val="00CC498B"/>
    <w:rsid w:val="00CC52A2"/>
    <w:rsid w:val="00CC5C83"/>
    <w:rsid w:val="00CC607D"/>
    <w:rsid w:val="00CD03A2"/>
    <w:rsid w:val="00CD2279"/>
    <w:rsid w:val="00CD5A5C"/>
    <w:rsid w:val="00CD661A"/>
    <w:rsid w:val="00CD7C49"/>
    <w:rsid w:val="00CE0FBA"/>
    <w:rsid w:val="00CE189C"/>
    <w:rsid w:val="00CE1992"/>
    <w:rsid w:val="00CE1BF0"/>
    <w:rsid w:val="00CE2AF1"/>
    <w:rsid w:val="00CE4D96"/>
    <w:rsid w:val="00CE575D"/>
    <w:rsid w:val="00CE5C54"/>
    <w:rsid w:val="00CF0583"/>
    <w:rsid w:val="00CF23B0"/>
    <w:rsid w:val="00CF2C60"/>
    <w:rsid w:val="00CF2E8B"/>
    <w:rsid w:val="00CF3182"/>
    <w:rsid w:val="00CF4A55"/>
    <w:rsid w:val="00CF73E8"/>
    <w:rsid w:val="00D00095"/>
    <w:rsid w:val="00D00419"/>
    <w:rsid w:val="00D011FE"/>
    <w:rsid w:val="00D01897"/>
    <w:rsid w:val="00D01A89"/>
    <w:rsid w:val="00D01B8A"/>
    <w:rsid w:val="00D01E84"/>
    <w:rsid w:val="00D0281F"/>
    <w:rsid w:val="00D03355"/>
    <w:rsid w:val="00D0458D"/>
    <w:rsid w:val="00D0477B"/>
    <w:rsid w:val="00D04EA5"/>
    <w:rsid w:val="00D05F05"/>
    <w:rsid w:val="00D061CE"/>
    <w:rsid w:val="00D06AEC"/>
    <w:rsid w:val="00D06C59"/>
    <w:rsid w:val="00D06F69"/>
    <w:rsid w:val="00D073DC"/>
    <w:rsid w:val="00D10C78"/>
    <w:rsid w:val="00D112EB"/>
    <w:rsid w:val="00D11DFF"/>
    <w:rsid w:val="00D11E75"/>
    <w:rsid w:val="00D14329"/>
    <w:rsid w:val="00D149A8"/>
    <w:rsid w:val="00D14C84"/>
    <w:rsid w:val="00D15498"/>
    <w:rsid w:val="00D165AA"/>
    <w:rsid w:val="00D16FBB"/>
    <w:rsid w:val="00D2130A"/>
    <w:rsid w:val="00D2192E"/>
    <w:rsid w:val="00D21DD2"/>
    <w:rsid w:val="00D22470"/>
    <w:rsid w:val="00D22682"/>
    <w:rsid w:val="00D22B69"/>
    <w:rsid w:val="00D23DE9"/>
    <w:rsid w:val="00D242E1"/>
    <w:rsid w:val="00D2480A"/>
    <w:rsid w:val="00D25752"/>
    <w:rsid w:val="00D26E1D"/>
    <w:rsid w:val="00D27711"/>
    <w:rsid w:val="00D27E94"/>
    <w:rsid w:val="00D30CA4"/>
    <w:rsid w:val="00D30D7D"/>
    <w:rsid w:val="00D32660"/>
    <w:rsid w:val="00D32792"/>
    <w:rsid w:val="00D329FC"/>
    <w:rsid w:val="00D34688"/>
    <w:rsid w:val="00D349CC"/>
    <w:rsid w:val="00D354D0"/>
    <w:rsid w:val="00D356D8"/>
    <w:rsid w:val="00D4026E"/>
    <w:rsid w:val="00D417BA"/>
    <w:rsid w:val="00D41A98"/>
    <w:rsid w:val="00D41AF6"/>
    <w:rsid w:val="00D440AC"/>
    <w:rsid w:val="00D44614"/>
    <w:rsid w:val="00D44671"/>
    <w:rsid w:val="00D448FB"/>
    <w:rsid w:val="00D45380"/>
    <w:rsid w:val="00D46B00"/>
    <w:rsid w:val="00D46EB6"/>
    <w:rsid w:val="00D47ABA"/>
    <w:rsid w:val="00D500C4"/>
    <w:rsid w:val="00D50B2E"/>
    <w:rsid w:val="00D51093"/>
    <w:rsid w:val="00D51186"/>
    <w:rsid w:val="00D5125B"/>
    <w:rsid w:val="00D52191"/>
    <w:rsid w:val="00D52481"/>
    <w:rsid w:val="00D52B38"/>
    <w:rsid w:val="00D535EE"/>
    <w:rsid w:val="00D54F27"/>
    <w:rsid w:val="00D558CF"/>
    <w:rsid w:val="00D57226"/>
    <w:rsid w:val="00D5778C"/>
    <w:rsid w:val="00D60E7F"/>
    <w:rsid w:val="00D61247"/>
    <w:rsid w:val="00D614ED"/>
    <w:rsid w:val="00D61E93"/>
    <w:rsid w:val="00D62155"/>
    <w:rsid w:val="00D6225C"/>
    <w:rsid w:val="00D62940"/>
    <w:rsid w:val="00D62FE7"/>
    <w:rsid w:val="00D64123"/>
    <w:rsid w:val="00D64BD7"/>
    <w:rsid w:val="00D6556B"/>
    <w:rsid w:val="00D6656F"/>
    <w:rsid w:val="00D67F46"/>
    <w:rsid w:val="00D701D1"/>
    <w:rsid w:val="00D705F5"/>
    <w:rsid w:val="00D709BC"/>
    <w:rsid w:val="00D70EFF"/>
    <w:rsid w:val="00D72029"/>
    <w:rsid w:val="00D7280D"/>
    <w:rsid w:val="00D72BA0"/>
    <w:rsid w:val="00D74834"/>
    <w:rsid w:val="00D757AE"/>
    <w:rsid w:val="00D76215"/>
    <w:rsid w:val="00D80250"/>
    <w:rsid w:val="00D80E99"/>
    <w:rsid w:val="00D817DA"/>
    <w:rsid w:val="00D82532"/>
    <w:rsid w:val="00D841F1"/>
    <w:rsid w:val="00D8633E"/>
    <w:rsid w:val="00D86CB1"/>
    <w:rsid w:val="00D87A7B"/>
    <w:rsid w:val="00D915D0"/>
    <w:rsid w:val="00D9223D"/>
    <w:rsid w:val="00D9326A"/>
    <w:rsid w:val="00D934F3"/>
    <w:rsid w:val="00D93BB0"/>
    <w:rsid w:val="00D93F38"/>
    <w:rsid w:val="00D94263"/>
    <w:rsid w:val="00D94B17"/>
    <w:rsid w:val="00D958C1"/>
    <w:rsid w:val="00D95F44"/>
    <w:rsid w:val="00D96DB4"/>
    <w:rsid w:val="00D9746D"/>
    <w:rsid w:val="00D97CF3"/>
    <w:rsid w:val="00DA056C"/>
    <w:rsid w:val="00DA059A"/>
    <w:rsid w:val="00DA0FBB"/>
    <w:rsid w:val="00DA0FD0"/>
    <w:rsid w:val="00DA12F7"/>
    <w:rsid w:val="00DA205F"/>
    <w:rsid w:val="00DA401D"/>
    <w:rsid w:val="00DA52A4"/>
    <w:rsid w:val="00DA5D43"/>
    <w:rsid w:val="00DA6D82"/>
    <w:rsid w:val="00DA6DA2"/>
    <w:rsid w:val="00DA714A"/>
    <w:rsid w:val="00DA77CA"/>
    <w:rsid w:val="00DA7FA8"/>
    <w:rsid w:val="00DB0A1C"/>
    <w:rsid w:val="00DB1124"/>
    <w:rsid w:val="00DB1D2B"/>
    <w:rsid w:val="00DB1F4E"/>
    <w:rsid w:val="00DB253F"/>
    <w:rsid w:val="00DB3B84"/>
    <w:rsid w:val="00DB472D"/>
    <w:rsid w:val="00DB4882"/>
    <w:rsid w:val="00DB6F2B"/>
    <w:rsid w:val="00DB7376"/>
    <w:rsid w:val="00DB76A8"/>
    <w:rsid w:val="00DC41CA"/>
    <w:rsid w:val="00DC420B"/>
    <w:rsid w:val="00DC6E19"/>
    <w:rsid w:val="00DC7166"/>
    <w:rsid w:val="00DC7635"/>
    <w:rsid w:val="00DD09D4"/>
    <w:rsid w:val="00DD1712"/>
    <w:rsid w:val="00DD17E7"/>
    <w:rsid w:val="00DD1C5C"/>
    <w:rsid w:val="00DD23AD"/>
    <w:rsid w:val="00DD3147"/>
    <w:rsid w:val="00DD47AA"/>
    <w:rsid w:val="00DD53CB"/>
    <w:rsid w:val="00DD5482"/>
    <w:rsid w:val="00DD7B96"/>
    <w:rsid w:val="00DE2262"/>
    <w:rsid w:val="00DE323F"/>
    <w:rsid w:val="00DE4A95"/>
    <w:rsid w:val="00DE4BCD"/>
    <w:rsid w:val="00DE7078"/>
    <w:rsid w:val="00DF02EF"/>
    <w:rsid w:val="00DF03D0"/>
    <w:rsid w:val="00DF17BC"/>
    <w:rsid w:val="00DF2395"/>
    <w:rsid w:val="00DF33EB"/>
    <w:rsid w:val="00DF40C4"/>
    <w:rsid w:val="00DF50EE"/>
    <w:rsid w:val="00DF52A8"/>
    <w:rsid w:val="00DF595E"/>
    <w:rsid w:val="00DF5EC4"/>
    <w:rsid w:val="00DF79CA"/>
    <w:rsid w:val="00E02845"/>
    <w:rsid w:val="00E05219"/>
    <w:rsid w:val="00E05500"/>
    <w:rsid w:val="00E0591C"/>
    <w:rsid w:val="00E05931"/>
    <w:rsid w:val="00E06D56"/>
    <w:rsid w:val="00E10B5E"/>
    <w:rsid w:val="00E1149D"/>
    <w:rsid w:val="00E138F6"/>
    <w:rsid w:val="00E13AFD"/>
    <w:rsid w:val="00E1435D"/>
    <w:rsid w:val="00E143A6"/>
    <w:rsid w:val="00E143EC"/>
    <w:rsid w:val="00E14C77"/>
    <w:rsid w:val="00E15183"/>
    <w:rsid w:val="00E156F8"/>
    <w:rsid w:val="00E17126"/>
    <w:rsid w:val="00E204A5"/>
    <w:rsid w:val="00E20513"/>
    <w:rsid w:val="00E20F3E"/>
    <w:rsid w:val="00E2230E"/>
    <w:rsid w:val="00E23842"/>
    <w:rsid w:val="00E25155"/>
    <w:rsid w:val="00E279C4"/>
    <w:rsid w:val="00E27B31"/>
    <w:rsid w:val="00E27C66"/>
    <w:rsid w:val="00E3069B"/>
    <w:rsid w:val="00E30ADD"/>
    <w:rsid w:val="00E30AEC"/>
    <w:rsid w:val="00E31382"/>
    <w:rsid w:val="00E324EB"/>
    <w:rsid w:val="00E3260D"/>
    <w:rsid w:val="00E32D91"/>
    <w:rsid w:val="00E3309D"/>
    <w:rsid w:val="00E331C6"/>
    <w:rsid w:val="00E34395"/>
    <w:rsid w:val="00E3478B"/>
    <w:rsid w:val="00E355C0"/>
    <w:rsid w:val="00E359A1"/>
    <w:rsid w:val="00E35C65"/>
    <w:rsid w:val="00E3642D"/>
    <w:rsid w:val="00E3666C"/>
    <w:rsid w:val="00E36FB5"/>
    <w:rsid w:val="00E373DB"/>
    <w:rsid w:val="00E37AED"/>
    <w:rsid w:val="00E402DF"/>
    <w:rsid w:val="00E40995"/>
    <w:rsid w:val="00E41040"/>
    <w:rsid w:val="00E41259"/>
    <w:rsid w:val="00E42603"/>
    <w:rsid w:val="00E43343"/>
    <w:rsid w:val="00E43C80"/>
    <w:rsid w:val="00E44FEA"/>
    <w:rsid w:val="00E452D6"/>
    <w:rsid w:val="00E4630F"/>
    <w:rsid w:val="00E4685A"/>
    <w:rsid w:val="00E52F49"/>
    <w:rsid w:val="00E538CB"/>
    <w:rsid w:val="00E53B9F"/>
    <w:rsid w:val="00E554DB"/>
    <w:rsid w:val="00E556D9"/>
    <w:rsid w:val="00E5646F"/>
    <w:rsid w:val="00E5685F"/>
    <w:rsid w:val="00E56D4A"/>
    <w:rsid w:val="00E57C28"/>
    <w:rsid w:val="00E607B1"/>
    <w:rsid w:val="00E60B07"/>
    <w:rsid w:val="00E6267A"/>
    <w:rsid w:val="00E639D1"/>
    <w:rsid w:val="00E63A32"/>
    <w:rsid w:val="00E64602"/>
    <w:rsid w:val="00E64FD6"/>
    <w:rsid w:val="00E65939"/>
    <w:rsid w:val="00E65EEF"/>
    <w:rsid w:val="00E665D3"/>
    <w:rsid w:val="00E66C31"/>
    <w:rsid w:val="00E67081"/>
    <w:rsid w:val="00E7034C"/>
    <w:rsid w:val="00E71033"/>
    <w:rsid w:val="00E71113"/>
    <w:rsid w:val="00E72190"/>
    <w:rsid w:val="00E72744"/>
    <w:rsid w:val="00E73BD6"/>
    <w:rsid w:val="00E73DA4"/>
    <w:rsid w:val="00E73EC1"/>
    <w:rsid w:val="00E74B29"/>
    <w:rsid w:val="00E751BF"/>
    <w:rsid w:val="00E75BFC"/>
    <w:rsid w:val="00E7730D"/>
    <w:rsid w:val="00E77A45"/>
    <w:rsid w:val="00E812FC"/>
    <w:rsid w:val="00E81B5B"/>
    <w:rsid w:val="00E81F0F"/>
    <w:rsid w:val="00E823C3"/>
    <w:rsid w:val="00E83412"/>
    <w:rsid w:val="00E864A5"/>
    <w:rsid w:val="00E870F4"/>
    <w:rsid w:val="00E87361"/>
    <w:rsid w:val="00E874BC"/>
    <w:rsid w:val="00E90A97"/>
    <w:rsid w:val="00E90C0D"/>
    <w:rsid w:val="00E911A5"/>
    <w:rsid w:val="00E91DE5"/>
    <w:rsid w:val="00E91F8B"/>
    <w:rsid w:val="00E92337"/>
    <w:rsid w:val="00E9278A"/>
    <w:rsid w:val="00E92E8C"/>
    <w:rsid w:val="00E93688"/>
    <w:rsid w:val="00E94D7A"/>
    <w:rsid w:val="00E951B6"/>
    <w:rsid w:val="00EA18A4"/>
    <w:rsid w:val="00EA20A3"/>
    <w:rsid w:val="00EA2CB7"/>
    <w:rsid w:val="00EA3CED"/>
    <w:rsid w:val="00EA4B1D"/>
    <w:rsid w:val="00EA4C49"/>
    <w:rsid w:val="00EA6060"/>
    <w:rsid w:val="00EA62C7"/>
    <w:rsid w:val="00EA63A2"/>
    <w:rsid w:val="00EA7AB7"/>
    <w:rsid w:val="00EB026D"/>
    <w:rsid w:val="00EB047D"/>
    <w:rsid w:val="00EB10DE"/>
    <w:rsid w:val="00EB4CCC"/>
    <w:rsid w:val="00EB5070"/>
    <w:rsid w:val="00EB6B76"/>
    <w:rsid w:val="00EB6ED7"/>
    <w:rsid w:val="00EB73E9"/>
    <w:rsid w:val="00EB7693"/>
    <w:rsid w:val="00EC0EB1"/>
    <w:rsid w:val="00EC2689"/>
    <w:rsid w:val="00EC2802"/>
    <w:rsid w:val="00EC3BC5"/>
    <w:rsid w:val="00EC40DB"/>
    <w:rsid w:val="00EC5165"/>
    <w:rsid w:val="00EC53BF"/>
    <w:rsid w:val="00EC6A5A"/>
    <w:rsid w:val="00ED0CBC"/>
    <w:rsid w:val="00ED1E9A"/>
    <w:rsid w:val="00ED48FF"/>
    <w:rsid w:val="00ED56C2"/>
    <w:rsid w:val="00ED5B10"/>
    <w:rsid w:val="00ED5CA5"/>
    <w:rsid w:val="00ED6397"/>
    <w:rsid w:val="00ED6E07"/>
    <w:rsid w:val="00ED7303"/>
    <w:rsid w:val="00ED783D"/>
    <w:rsid w:val="00ED7D27"/>
    <w:rsid w:val="00EE07F0"/>
    <w:rsid w:val="00EE1294"/>
    <w:rsid w:val="00EE1526"/>
    <w:rsid w:val="00EE1F2B"/>
    <w:rsid w:val="00EE30FE"/>
    <w:rsid w:val="00EE3DE0"/>
    <w:rsid w:val="00EE45AC"/>
    <w:rsid w:val="00EE4976"/>
    <w:rsid w:val="00EE6179"/>
    <w:rsid w:val="00EE7020"/>
    <w:rsid w:val="00EE7AC5"/>
    <w:rsid w:val="00EF06B9"/>
    <w:rsid w:val="00EF1534"/>
    <w:rsid w:val="00EF1DD7"/>
    <w:rsid w:val="00EF204D"/>
    <w:rsid w:val="00EF3419"/>
    <w:rsid w:val="00EF3949"/>
    <w:rsid w:val="00F0201A"/>
    <w:rsid w:val="00F02652"/>
    <w:rsid w:val="00F029C9"/>
    <w:rsid w:val="00F03FE4"/>
    <w:rsid w:val="00F046E6"/>
    <w:rsid w:val="00F047AA"/>
    <w:rsid w:val="00F050AF"/>
    <w:rsid w:val="00F0591C"/>
    <w:rsid w:val="00F05F5E"/>
    <w:rsid w:val="00F06104"/>
    <w:rsid w:val="00F06131"/>
    <w:rsid w:val="00F07556"/>
    <w:rsid w:val="00F07839"/>
    <w:rsid w:val="00F110C0"/>
    <w:rsid w:val="00F11550"/>
    <w:rsid w:val="00F12263"/>
    <w:rsid w:val="00F1370B"/>
    <w:rsid w:val="00F163EB"/>
    <w:rsid w:val="00F175C1"/>
    <w:rsid w:val="00F20E20"/>
    <w:rsid w:val="00F219BC"/>
    <w:rsid w:val="00F22DB4"/>
    <w:rsid w:val="00F233A5"/>
    <w:rsid w:val="00F25A30"/>
    <w:rsid w:val="00F25BD2"/>
    <w:rsid w:val="00F25D4E"/>
    <w:rsid w:val="00F2616D"/>
    <w:rsid w:val="00F26EDA"/>
    <w:rsid w:val="00F3082D"/>
    <w:rsid w:val="00F31C17"/>
    <w:rsid w:val="00F320B5"/>
    <w:rsid w:val="00F32BC5"/>
    <w:rsid w:val="00F34098"/>
    <w:rsid w:val="00F3555D"/>
    <w:rsid w:val="00F35EAD"/>
    <w:rsid w:val="00F3614D"/>
    <w:rsid w:val="00F374C0"/>
    <w:rsid w:val="00F414CF"/>
    <w:rsid w:val="00F41E1D"/>
    <w:rsid w:val="00F41F67"/>
    <w:rsid w:val="00F4293A"/>
    <w:rsid w:val="00F43012"/>
    <w:rsid w:val="00F445CF"/>
    <w:rsid w:val="00F44852"/>
    <w:rsid w:val="00F46051"/>
    <w:rsid w:val="00F46987"/>
    <w:rsid w:val="00F4797C"/>
    <w:rsid w:val="00F510EF"/>
    <w:rsid w:val="00F51705"/>
    <w:rsid w:val="00F51773"/>
    <w:rsid w:val="00F537A0"/>
    <w:rsid w:val="00F5431A"/>
    <w:rsid w:val="00F5642E"/>
    <w:rsid w:val="00F57DC0"/>
    <w:rsid w:val="00F60516"/>
    <w:rsid w:val="00F617E6"/>
    <w:rsid w:val="00F62825"/>
    <w:rsid w:val="00F62E0A"/>
    <w:rsid w:val="00F62EE6"/>
    <w:rsid w:val="00F634D6"/>
    <w:rsid w:val="00F65A86"/>
    <w:rsid w:val="00F66D6E"/>
    <w:rsid w:val="00F67E12"/>
    <w:rsid w:val="00F70AA9"/>
    <w:rsid w:val="00F72009"/>
    <w:rsid w:val="00F731E3"/>
    <w:rsid w:val="00F7559F"/>
    <w:rsid w:val="00F75D13"/>
    <w:rsid w:val="00F762A9"/>
    <w:rsid w:val="00F76632"/>
    <w:rsid w:val="00F76D33"/>
    <w:rsid w:val="00F802F5"/>
    <w:rsid w:val="00F80308"/>
    <w:rsid w:val="00F81871"/>
    <w:rsid w:val="00F818EA"/>
    <w:rsid w:val="00F81FCA"/>
    <w:rsid w:val="00F8208C"/>
    <w:rsid w:val="00F842EB"/>
    <w:rsid w:val="00F851B4"/>
    <w:rsid w:val="00F85D1B"/>
    <w:rsid w:val="00F87995"/>
    <w:rsid w:val="00F87A4F"/>
    <w:rsid w:val="00F90440"/>
    <w:rsid w:val="00F9243E"/>
    <w:rsid w:val="00F93439"/>
    <w:rsid w:val="00F9371B"/>
    <w:rsid w:val="00F93968"/>
    <w:rsid w:val="00F93DF0"/>
    <w:rsid w:val="00F945D8"/>
    <w:rsid w:val="00F9518A"/>
    <w:rsid w:val="00FA0A92"/>
    <w:rsid w:val="00FA1098"/>
    <w:rsid w:val="00FA133B"/>
    <w:rsid w:val="00FA17F5"/>
    <w:rsid w:val="00FA2DED"/>
    <w:rsid w:val="00FA345C"/>
    <w:rsid w:val="00FA3510"/>
    <w:rsid w:val="00FA4754"/>
    <w:rsid w:val="00FA5252"/>
    <w:rsid w:val="00FA5BE4"/>
    <w:rsid w:val="00FA5C8F"/>
    <w:rsid w:val="00FB1147"/>
    <w:rsid w:val="00FB11AD"/>
    <w:rsid w:val="00FB1412"/>
    <w:rsid w:val="00FB1BA3"/>
    <w:rsid w:val="00FB1EC5"/>
    <w:rsid w:val="00FB23EC"/>
    <w:rsid w:val="00FB290B"/>
    <w:rsid w:val="00FB2B00"/>
    <w:rsid w:val="00FB4A73"/>
    <w:rsid w:val="00FB5DFA"/>
    <w:rsid w:val="00FB6071"/>
    <w:rsid w:val="00FC1042"/>
    <w:rsid w:val="00FC27EE"/>
    <w:rsid w:val="00FC3439"/>
    <w:rsid w:val="00FC445D"/>
    <w:rsid w:val="00FC46CB"/>
    <w:rsid w:val="00FC49AB"/>
    <w:rsid w:val="00FC4C1F"/>
    <w:rsid w:val="00FC53D3"/>
    <w:rsid w:val="00FC5806"/>
    <w:rsid w:val="00FC701B"/>
    <w:rsid w:val="00FD08B7"/>
    <w:rsid w:val="00FD09DF"/>
    <w:rsid w:val="00FD1866"/>
    <w:rsid w:val="00FD484B"/>
    <w:rsid w:val="00FD48C3"/>
    <w:rsid w:val="00FD4D92"/>
    <w:rsid w:val="00FD4FE5"/>
    <w:rsid w:val="00FD7AFC"/>
    <w:rsid w:val="00FD7D6A"/>
    <w:rsid w:val="00FE0CC0"/>
    <w:rsid w:val="00FE17B7"/>
    <w:rsid w:val="00FE33B8"/>
    <w:rsid w:val="00FE3435"/>
    <w:rsid w:val="00FE5DBE"/>
    <w:rsid w:val="00FE60E4"/>
    <w:rsid w:val="00FE7ED4"/>
    <w:rsid w:val="00FF08BB"/>
    <w:rsid w:val="00FF1660"/>
    <w:rsid w:val="00FF1A31"/>
    <w:rsid w:val="00FF1F49"/>
    <w:rsid w:val="00FF2179"/>
    <w:rsid w:val="00FF3358"/>
    <w:rsid w:val="00FF337C"/>
    <w:rsid w:val="00FF3584"/>
    <w:rsid w:val="00FF4800"/>
    <w:rsid w:val="00FF6619"/>
    <w:rsid w:val="00FF7CCB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3C6F"/>
  <w15:docId w15:val="{1D6EF16B-98D1-48AC-972E-DDDDD37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D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tabs>
        <w:tab w:val="clear" w:pos="142"/>
        <w:tab w:val="num" w:pos="0"/>
      </w:tabs>
      <w:spacing w:before="100" w:beforeAutospacing="1" w:after="100" w:afterAutospacing="1"/>
      <w:ind w:left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E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uiPriority w:val="9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link w:val="Char2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3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155E1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40A71"/>
    <w:rPr>
      <w:i/>
      <w:iCs/>
    </w:rPr>
  </w:style>
  <w:style w:type="character" w:customStyle="1" w:styleId="Char2">
    <w:name w:val="列出段落 Char"/>
    <w:basedOn w:val="a0"/>
    <w:link w:val="a8"/>
    <w:uiPriority w:val="34"/>
    <w:qFormat/>
    <w:rsid w:val="00A863DC"/>
    <w:rPr>
      <w:rFonts w:ascii="Calibri" w:eastAsia="宋体" w:hAnsi="Calibri" w:cs="Times New Roman"/>
    </w:rPr>
  </w:style>
  <w:style w:type="paragraph" w:customStyle="1" w:styleId="ad">
    <w:name w:val="代码样式"/>
    <w:basedOn w:val="a"/>
    <w:qFormat/>
    <w:rsid w:val="00AB4F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sz w:val="18"/>
    </w:rPr>
  </w:style>
  <w:style w:type="character" w:customStyle="1" w:styleId="value">
    <w:name w:val="value"/>
    <w:basedOn w:val="a0"/>
    <w:rsid w:val="00AB4F4E"/>
  </w:style>
  <w:style w:type="paragraph" w:customStyle="1" w:styleId="ae">
    <w:name w:val="封面"/>
    <w:basedOn w:val="a"/>
    <w:rsid w:val="00AB4F4E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af">
    <w:name w:val="表格正文"/>
    <w:basedOn w:val="a"/>
    <w:rsid w:val="00AB4F4E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styleId="af0">
    <w:name w:val="Bibliography"/>
    <w:basedOn w:val="a"/>
    <w:next w:val="a"/>
    <w:uiPriority w:val="37"/>
    <w:unhideWhenUsed/>
    <w:rsid w:val="00AB4F4E"/>
    <w:rPr>
      <w:sz w:val="18"/>
    </w:rPr>
  </w:style>
  <w:style w:type="character" w:customStyle="1" w:styleId="com">
    <w:name w:val="com"/>
    <w:basedOn w:val="a0"/>
    <w:rsid w:val="00AB4F4E"/>
  </w:style>
  <w:style w:type="character" w:customStyle="1" w:styleId="pln">
    <w:name w:val="pln"/>
    <w:basedOn w:val="a0"/>
    <w:rsid w:val="00AB4F4E"/>
  </w:style>
  <w:style w:type="character" w:customStyle="1" w:styleId="pun">
    <w:name w:val="pun"/>
    <w:basedOn w:val="a0"/>
    <w:rsid w:val="00AB4F4E"/>
  </w:style>
  <w:style w:type="character" w:customStyle="1" w:styleId="nodelabelbox">
    <w:name w:val="nodelabelbox"/>
    <w:basedOn w:val="a0"/>
    <w:rsid w:val="00AB4F4E"/>
  </w:style>
  <w:style w:type="character" w:customStyle="1" w:styleId="nodetag">
    <w:name w:val="nodetag"/>
    <w:basedOn w:val="a0"/>
    <w:rsid w:val="00AB4F4E"/>
  </w:style>
  <w:style w:type="character" w:customStyle="1" w:styleId="nodeattr">
    <w:name w:val="nodeattr"/>
    <w:basedOn w:val="a0"/>
    <w:rsid w:val="00AB4F4E"/>
  </w:style>
  <w:style w:type="character" w:customStyle="1" w:styleId="nodename">
    <w:name w:val="nodename"/>
    <w:basedOn w:val="a0"/>
    <w:rsid w:val="00AB4F4E"/>
  </w:style>
  <w:style w:type="character" w:customStyle="1" w:styleId="nodebracket">
    <w:name w:val="nodebracket"/>
    <w:basedOn w:val="a0"/>
    <w:rsid w:val="00AB4F4E"/>
  </w:style>
  <w:style w:type="character" w:customStyle="1" w:styleId="nodetext">
    <w:name w:val="nodetext"/>
    <w:basedOn w:val="a0"/>
    <w:rsid w:val="00AB4F4E"/>
  </w:style>
  <w:style w:type="character" w:customStyle="1" w:styleId="text-danger">
    <w:name w:val="text-danger"/>
    <w:basedOn w:val="a0"/>
    <w:rsid w:val="00DD47AA"/>
  </w:style>
  <w:style w:type="character" w:styleId="af1">
    <w:name w:val="FollowedHyperlink"/>
    <w:basedOn w:val="a0"/>
    <w:uiPriority w:val="99"/>
    <w:semiHidden/>
    <w:unhideWhenUsed/>
    <w:rsid w:val="007C46EA"/>
    <w:rPr>
      <w:color w:val="800080" w:themeColor="followedHyperlink"/>
      <w:u w:val="single"/>
    </w:rPr>
  </w:style>
  <w:style w:type="character" w:customStyle="1" w:styleId="jsonkey">
    <w:name w:val="json_key"/>
    <w:basedOn w:val="a0"/>
    <w:rsid w:val="00935F7F"/>
  </w:style>
  <w:style w:type="character" w:customStyle="1" w:styleId="jsonboolean">
    <w:name w:val="json_boolean"/>
    <w:basedOn w:val="a0"/>
    <w:rsid w:val="00935F7F"/>
  </w:style>
  <w:style w:type="character" w:customStyle="1" w:styleId="jsonstring">
    <w:name w:val="json_string"/>
    <w:basedOn w:val="a0"/>
    <w:rsid w:val="00935F7F"/>
  </w:style>
  <w:style w:type="character" w:customStyle="1" w:styleId="jsonnull">
    <w:name w:val="json_null"/>
    <w:basedOn w:val="a0"/>
    <w:rsid w:val="00EE4976"/>
  </w:style>
  <w:style w:type="character" w:customStyle="1" w:styleId="jsonnumber">
    <w:name w:val="json_number"/>
    <w:basedOn w:val="a0"/>
    <w:rsid w:val="00100A7D"/>
  </w:style>
  <w:style w:type="paragraph" w:styleId="50">
    <w:name w:val="toc 5"/>
    <w:basedOn w:val="a"/>
    <w:next w:val="a"/>
    <w:autoRedefine/>
    <w:uiPriority w:val="39"/>
    <w:unhideWhenUsed/>
    <w:rsid w:val="004103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4103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4103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4103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4103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列出段落1"/>
    <w:basedOn w:val="a"/>
    <w:uiPriority w:val="34"/>
    <w:qFormat/>
    <w:rsid w:val="00EC53BF"/>
    <w:pPr>
      <w:ind w:firstLineChars="200" w:firstLine="420"/>
    </w:pPr>
    <w:rPr>
      <w:rFonts w:ascii="Calibri" w:hAnsi="Calibri"/>
      <w:szCs w:val="22"/>
    </w:rPr>
  </w:style>
  <w:style w:type="character" w:styleId="af2">
    <w:name w:val="Placeholder Text"/>
    <w:basedOn w:val="a0"/>
    <w:uiPriority w:val="99"/>
    <w:semiHidden/>
    <w:rsid w:val="00711286"/>
    <w:rPr>
      <w:color w:val="808080"/>
    </w:rPr>
  </w:style>
  <w:style w:type="paragraph" w:styleId="af3">
    <w:name w:val="No Spacing"/>
    <w:uiPriority w:val="1"/>
    <w:qFormat/>
    <w:rsid w:val="00900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4">
    <w:name w:val="Normal (Web)"/>
    <w:basedOn w:val="a"/>
    <w:uiPriority w:val="99"/>
    <w:semiHidden/>
    <w:unhideWhenUsed/>
    <w:rsid w:val="00F137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10">
    <w:name w:val="网格表 1 浅色1"/>
    <w:basedOn w:val="a1"/>
    <w:uiPriority w:val="46"/>
    <w:rsid w:val="00F1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annotation reference"/>
    <w:basedOn w:val="a0"/>
    <w:uiPriority w:val="99"/>
    <w:semiHidden/>
    <w:unhideWhenUsed/>
    <w:rsid w:val="00BF5EC0"/>
    <w:rPr>
      <w:sz w:val="21"/>
      <w:szCs w:val="21"/>
    </w:rPr>
  </w:style>
  <w:style w:type="paragraph" w:styleId="af6">
    <w:name w:val="annotation text"/>
    <w:basedOn w:val="a"/>
    <w:link w:val="Char5"/>
    <w:uiPriority w:val="99"/>
    <w:semiHidden/>
    <w:unhideWhenUsed/>
    <w:rsid w:val="00BF5EC0"/>
    <w:pPr>
      <w:jc w:val="left"/>
    </w:pPr>
  </w:style>
  <w:style w:type="character" w:customStyle="1" w:styleId="Char5">
    <w:name w:val="批注文字 Char"/>
    <w:basedOn w:val="a0"/>
    <w:link w:val="af6"/>
    <w:uiPriority w:val="99"/>
    <w:semiHidden/>
    <w:rsid w:val="00BF5EC0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6"/>
    <w:next w:val="af6"/>
    <w:link w:val="Char6"/>
    <w:uiPriority w:val="99"/>
    <w:semiHidden/>
    <w:unhideWhenUsed/>
    <w:rsid w:val="00BF5EC0"/>
    <w:rPr>
      <w:b/>
      <w:bCs/>
    </w:rPr>
  </w:style>
  <w:style w:type="character" w:customStyle="1" w:styleId="Char6">
    <w:name w:val="批注主题 Char"/>
    <w:basedOn w:val="Char5"/>
    <w:link w:val="af7"/>
    <w:uiPriority w:val="99"/>
    <w:semiHidden/>
    <w:rsid w:val="00BF5EC0"/>
    <w:rPr>
      <w:rFonts w:ascii="Times New Roman" w:eastAsia="宋体" w:hAnsi="Times New Roman" w:cs="Times New Roman"/>
      <w:b/>
      <w:bCs/>
      <w:szCs w:val="24"/>
    </w:rPr>
  </w:style>
  <w:style w:type="table" w:customStyle="1" w:styleId="12">
    <w:name w:val="网格型浅色1"/>
    <w:basedOn w:val="a1"/>
    <w:uiPriority w:val="40"/>
    <w:rsid w:val="00B32E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Medium Grid 1 Accent 3"/>
    <w:basedOn w:val="a1"/>
    <w:uiPriority w:val="67"/>
    <w:rsid w:val="00E77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3">
    <w:name w:val="Medium List 2 Accent 3"/>
    <w:basedOn w:val="a1"/>
    <w:uiPriority w:val="66"/>
    <w:rsid w:val="00E77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1"/>
    <w:uiPriority w:val="60"/>
    <w:rsid w:val="002024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1">
    <w:name w:val="Medium List 2"/>
    <w:basedOn w:val="a1"/>
    <w:uiPriority w:val="66"/>
    <w:rsid w:val="00314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8">
    <w:name w:val="Quote"/>
    <w:basedOn w:val="a"/>
    <w:next w:val="a"/>
    <w:link w:val="Char7"/>
    <w:uiPriority w:val="29"/>
    <w:qFormat/>
    <w:rsid w:val="0099771B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7">
    <w:name w:val="引用 Char"/>
    <w:basedOn w:val="a0"/>
    <w:link w:val="af8"/>
    <w:uiPriority w:val="29"/>
    <w:rsid w:val="0099771B"/>
    <w:rPr>
      <w:i/>
      <w:iCs/>
      <w:color w:val="000000" w:themeColor="text1"/>
      <w:kern w:val="0"/>
      <w:sz w:val="22"/>
    </w:rPr>
  </w:style>
  <w:style w:type="character" w:customStyle="1" w:styleId="objectbrace">
    <w:name w:val="objectbrace"/>
    <w:basedOn w:val="a0"/>
    <w:rsid w:val="0008619F"/>
  </w:style>
  <w:style w:type="character" w:customStyle="1" w:styleId="collapsible">
    <w:name w:val="collapsible"/>
    <w:basedOn w:val="a0"/>
    <w:rsid w:val="0008619F"/>
  </w:style>
  <w:style w:type="character" w:customStyle="1" w:styleId="propertyname">
    <w:name w:val="propertyname"/>
    <w:basedOn w:val="a0"/>
    <w:rsid w:val="0008619F"/>
  </w:style>
  <w:style w:type="character" w:customStyle="1" w:styleId="string">
    <w:name w:val="string"/>
    <w:basedOn w:val="a0"/>
    <w:rsid w:val="0008619F"/>
  </w:style>
  <w:style w:type="character" w:customStyle="1" w:styleId="comma">
    <w:name w:val="comma"/>
    <w:basedOn w:val="a0"/>
    <w:rsid w:val="0008619F"/>
  </w:style>
  <w:style w:type="character" w:customStyle="1" w:styleId="boolean">
    <w:name w:val="boolean"/>
    <w:basedOn w:val="a0"/>
    <w:rsid w:val="0008619F"/>
  </w:style>
  <w:style w:type="paragraph" w:customStyle="1" w:styleId="p0">
    <w:name w:val="p0"/>
    <w:basedOn w:val="a"/>
    <w:rsid w:val="00DB472D"/>
    <w:pPr>
      <w:widowControl/>
    </w:pPr>
    <w:rPr>
      <w:rFonts w:ascii="Calibri" w:hAnsi="Calibri" w:cs="Calibri"/>
      <w:kern w:val="0"/>
      <w:szCs w:val="21"/>
    </w:rPr>
  </w:style>
  <w:style w:type="table" w:customStyle="1" w:styleId="13">
    <w:name w:val="浅色网格1"/>
    <w:basedOn w:val="a1"/>
    <w:uiPriority w:val="62"/>
    <w:rsid w:val="00DB472D"/>
    <w:rPr>
      <w:rFonts w:eastAsia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pdicttext22">
    <w:name w:val="op_dict_text22"/>
    <w:basedOn w:val="a0"/>
    <w:rsid w:val="00DB472D"/>
  </w:style>
  <w:style w:type="paragraph" w:styleId="af9">
    <w:name w:val="Title"/>
    <w:basedOn w:val="a"/>
    <w:next w:val="a"/>
    <w:link w:val="Char8"/>
    <w:uiPriority w:val="10"/>
    <w:qFormat/>
    <w:rsid w:val="005135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9"/>
    <w:uiPriority w:val="10"/>
    <w:rsid w:val="00513555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1">
    <w:name w:val="网格表 1 浅色11"/>
    <w:basedOn w:val="a1"/>
    <w:uiPriority w:val="46"/>
    <w:rsid w:val="003974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54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39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04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1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496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69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97023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3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0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DF9AA-0EEE-4B83-8D34-AB84472D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28</Pages>
  <Words>3081</Words>
  <Characters>17567</Characters>
  <Application>Microsoft Office Word</Application>
  <DocSecurity>0</DocSecurity>
  <Lines>146</Lines>
  <Paragraphs>41</Paragraphs>
  <ScaleCrop>false</ScaleCrop>
  <Company/>
  <LinksUpToDate>false</LinksUpToDate>
  <CharactersWithSpaces>20607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武文</dc:creator>
  <cp:lastModifiedBy>hanhaozheng</cp:lastModifiedBy>
  <cp:revision>239</cp:revision>
  <dcterms:created xsi:type="dcterms:W3CDTF">2017-11-10T01:33:00Z</dcterms:created>
  <dcterms:modified xsi:type="dcterms:W3CDTF">2018-04-26T10:37:00Z</dcterms:modified>
</cp:coreProperties>
</file>